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AAB20" w14:textId="77777777" w:rsidR="00EA0B4A" w:rsidRPr="00872879" w:rsidRDefault="00EA0B4A" w:rsidP="00415C97">
      <w:pPr>
        <w:rPr>
          <w:rFonts w:eastAsia="Times New Roman" w:cs="Times New Roman"/>
          <w:color w:val="548DD4" w:themeColor="text2" w:themeTint="99"/>
        </w:rPr>
      </w:pPr>
    </w:p>
    <w:p w14:paraId="1F397976" w14:textId="77777777" w:rsidR="00DE0A51" w:rsidRDefault="006C0CAD" w:rsidP="00415C97">
      <w:pPr>
        <w:rPr>
          <w:rFonts w:eastAsia="Times New Roman" w:cs="Times New Roman"/>
        </w:rPr>
      </w:pPr>
      <w:r>
        <w:rPr>
          <w:rFonts w:eastAsia="Times New Roman" w:cs="Times New Roman"/>
        </w:rPr>
        <w:t xml:space="preserve">CB </w:t>
      </w:r>
      <w:r w:rsidR="00EA0B4A" w:rsidRPr="002B7962">
        <w:rPr>
          <w:rFonts w:eastAsia="Times New Roman" w:cs="Times New Roman"/>
        </w:rPr>
        <w:t xml:space="preserve">TODO: </w:t>
      </w:r>
    </w:p>
    <w:p w14:paraId="6738C768" w14:textId="7AF555FE" w:rsidR="00DE0A51" w:rsidRDefault="00EA0B4A" w:rsidP="00415C97">
      <w:pPr>
        <w:rPr>
          <w:rFonts w:eastAsia="Times New Roman" w:cs="Times New Roman"/>
        </w:rPr>
      </w:pPr>
      <w:r w:rsidRPr="002B7962">
        <w:rPr>
          <w:rFonts w:eastAsia="Times New Roman" w:cs="Times New Roman"/>
        </w:rPr>
        <w:t xml:space="preserve">need to look at style guidelines and make changes for </w:t>
      </w:r>
      <w:r w:rsidR="00E06FCF" w:rsidRPr="002B7962">
        <w:rPr>
          <w:rFonts w:eastAsia="Times New Roman" w:cs="Times New Roman"/>
        </w:rPr>
        <w:t>that</w:t>
      </w:r>
      <w:r w:rsidRPr="002B7962">
        <w:rPr>
          <w:rFonts w:eastAsia="Times New Roman" w:cs="Times New Roman"/>
        </w:rPr>
        <w:t xml:space="preserve">. </w:t>
      </w:r>
    </w:p>
    <w:p w14:paraId="31ED60C7" w14:textId="5C7F0764" w:rsidR="007F2AE3" w:rsidRDefault="007F2AE3" w:rsidP="00415C97">
      <w:pPr>
        <w:rPr>
          <w:rFonts w:eastAsia="Times New Roman" w:cs="Times New Roman"/>
        </w:rPr>
      </w:pPr>
      <w:r>
        <w:rPr>
          <w:rFonts w:eastAsia="Times New Roman" w:cs="Times New Roman"/>
        </w:rPr>
        <w:t xml:space="preserve">Look at residual sites close to log ponds, what is different about them? </w:t>
      </w:r>
    </w:p>
    <w:p w14:paraId="4E2ED823" w14:textId="44F0A9DB" w:rsidR="002A3F93" w:rsidRDefault="00DC3338" w:rsidP="00415C97">
      <w:pPr>
        <w:rPr>
          <w:rFonts w:eastAsia="Times New Roman" w:cs="Times New Roman"/>
        </w:rPr>
      </w:pPr>
      <w:r>
        <w:rPr>
          <w:rFonts w:eastAsia="Times New Roman" w:cs="Times New Roman"/>
        </w:rPr>
        <w:t xml:space="preserve">Do spell check on </w:t>
      </w:r>
      <w:proofErr w:type="spellStart"/>
      <w:r>
        <w:rPr>
          <w:rFonts w:eastAsia="Times New Roman" w:cs="Times New Roman"/>
        </w:rPr>
        <w:t>rmd</w:t>
      </w:r>
      <w:proofErr w:type="spellEnd"/>
      <w:r>
        <w:rPr>
          <w:rFonts w:eastAsia="Times New Roman" w:cs="Times New Roman"/>
        </w:rPr>
        <w:t xml:space="preserve"> docs. </w:t>
      </w:r>
    </w:p>
    <w:p w14:paraId="0CB33EE2" w14:textId="77777777" w:rsidR="00653F78" w:rsidRDefault="00653F78" w:rsidP="00415C97">
      <w:pPr>
        <w:rPr>
          <w:rFonts w:eastAsia="Times New Roman" w:cs="Times New Roman"/>
        </w:rPr>
      </w:pPr>
    </w:p>
    <w:p w14:paraId="538028A9" w14:textId="76A4BCF3" w:rsidR="00653F78" w:rsidRDefault="00653F78" w:rsidP="00415C97">
      <w:pPr>
        <w:rPr>
          <w:rFonts w:eastAsia="Times New Roman" w:cs="Times New Roman"/>
          <w:color w:val="548DD4" w:themeColor="text2" w:themeTint="99"/>
        </w:rPr>
      </w:pPr>
      <w:r>
        <w:rPr>
          <w:rFonts w:eastAsia="Times New Roman" w:cs="Times New Roman"/>
        </w:rPr>
        <w:t>RESPONSE</w:t>
      </w:r>
    </w:p>
    <w:p w14:paraId="6EFA28B2" w14:textId="1735976D" w:rsidR="007A4B37" w:rsidRPr="00872879" w:rsidRDefault="00196AE5" w:rsidP="00415C97">
      <w:pPr>
        <w:rPr>
          <w:rFonts w:eastAsia="Times New Roman" w:cs="Times New Roman"/>
        </w:rPr>
      </w:pPr>
      <w:r w:rsidRPr="00872879">
        <w:rPr>
          <w:rFonts w:eastAsia="Times New Roman" w:cs="Times New Roman"/>
        </w:rPr>
        <w:t xml:space="preserve">Thank you for the very constructive and thoughtful reviewer and editor comments. Much improved. </w:t>
      </w:r>
    </w:p>
    <w:p w14:paraId="3CD575A4" w14:textId="1C4C8860" w:rsidR="007A4B37" w:rsidRPr="00872879" w:rsidRDefault="007A4B37" w:rsidP="00415C97">
      <w:pPr>
        <w:rPr>
          <w:rFonts w:eastAsia="Times New Roman" w:cs="Times New Roman"/>
        </w:rPr>
      </w:pPr>
      <w:r w:rsidRPr="00872879">
        <w:rPr>
          <w:rFonts w:eastAsia="Times New Roman" w:cs="Times New Roman"/>
        </w:rPr>
        <w:t xml:space="preserve">The editor recommended moderate revision on the basis of the manuscript requiring some additional </w:t>
      </w:r>
      <w:r w:rsidR="008918B0">
        <w:rPr>
          <w:rFonts w:eastAsia="Times New Roman" w:cs="Times New Roman"/>
        </w:rPr>
        <w:t xml:space="preserve">validation of the </w:t>
      </w:r>
      <w:r w:rsidRPr="00872879">
        <w:rPr>
          <w:rFonts w:eastAsia="Times New Roman" w:cs="Times New Roman"/>
        </w:rPr>
        <w:t xml:space="preserve">new method we propose. We have </w:t>
      </w:r>
      <w:r w:rsidR="001158BA" w:rsidRPr="00872879">
        <w:rPr>
          <w:rFonts w:eastAsia="Times New Roman" w:cs="Times New Roman"/>
        </w:rPr>
        <w:t xml:space="preserve">now included </w:t>
      </w:r>
      <w:r w:rsidR="00B80690">
        <w:rPr>
          <w:rFonts w:eastAsia="Times New Roman" w:cs="Times New Roman"/>
        </w:rPr>
        <w:t>a comparison to other multivariate methods and a cross-validation</w:t>
      </w:r>
      <w:r w:rsidR="001158BA" w:rsidRPr="00872879">
        <w:rPr>
          <w:rFonts w:eastAsia="Times New Roman" w:cs="Times New Roman"/>
        </w:rPr>
        <w:t xml:space="preserve"> </w:t>
      </w:r>
      <w:r w:rsidR="00044711" w:rsidRPr="00872879">
        <w:rPr>
          <w:rFonts w:eastAsia="Times New Roman" w:cs="Times New Roman"/>
        </w:rPr>
        <w:t xml:space="preserve">and updated the text accordingly. </w:t>
      </w:r>
      <w:r w:rsidR="00E167A1" w:rsidRPr="00872879">
        <w:rPr>
          <w:rFonts w:eastAsia="Times New Roman" w:cs="Times New Roman"/>
        </w:rPr>
        <w:t>Details are below in response to Reviewer 2 and w</w:t>
      </w:r>
      <w:r w:rsidR="00252D5A" w:rsidRPr="00872879">
        <w:rPr>
          <w:rFonts w:eastAsia="Times New Roman" w:cs="Times New Roman"/>
        </w:rPr>
        <w:t>e thank the reviewers for suggesting this interesting addition</w:t>
      </w:r>
      <w:r w:rsidR="00360E2C" w:rsidRPr="00872879">
        <w:rPr>
          <w:rFonts w:eastAsia="Times New Roman" w:cs="Times New Roman"/>
        </w:rPr>
        <w:t xml:space="preserve">. </w:t>
      </w:r>
      <w:r w:rsidRPr="00872879">
        <w:rPr>
          <w:rFonts w:eastAsia="Times New Roman" w:cs="Times New Roman"/>
        </w:rPr>
        <w:t xml:space="preserve"> All other comments required only textual changes and most of these were minor. We have addressed each in turn below. </w:t>
      </w:r>
    </w:p>
    <w:p w14:paraId="2CE5C4A5" w14:textId="128670FE" w:rsidR="007A4B37" w:rsidRPr="00872879" w:rsidRDefault="00333F19" w:rsidP="00415C97">
      <w:pPr>
        <w:rPr>
          <w:rFonts w:eastAsia="Times New Roman" w:cs="Times New Roman"/>
        </w:rPr>
      </w:pPr>
      <w:r w:rsidRPr="00872879">
        <w:rPr>
          <w:rFonts w:eastAsia="Times New Roman" w:cs="Times New Roman"/>
        </w:rPr>
        <w:t xml:space="preserve">We have also </w:t>
      </w:r>
      <w:r w:rsidR="00344A5D" w:rsidRPr="00872879">
        <w:rPr>
          <w:rFonts w:eastAsia="Times New Roman" w:cs="Times New Roman"/>
        </w:rPr>
        <w:t>archived</w:t>
      </w:r>
      <w:r w:rsidRPr="00872879">
        <w:rPr>
          <w:rFonts w:eastAsia="Times New Roman" w:cs="Times New Roman"/>
        </w:rPr>
        <w:t xml:space="preserve"> the code on </w:t>
      </w:r>
      <w:proofErr w:type="spellStart"/>
      <w:r w:rsidRPr="00872879">
        <w:rPr>
          <w:rFonts w:eastAsia="Times New Roman" w:cs="Times New Roman"/>
        </w:rPr>
        <w:t>GitHub</w:t>
      </w:r>
      <w:proofErr w:type="spellEnd"/>
      <w:r w:rsidRPr="00872879">
        <w:rPr>
          <w:rFonts w:eastAsia="Times New Roman" w:cs="Times New Roman"/>
        </w:rPr>
        <w:t xml:space="preserve">, as requested. </w:t>
      </w:r>
      <w:r w:rsidR="00A56131">
        <w:rPr>
          <w:rFonts w:eastAsia="Times New Roman" w:cs="Times New Roman"/>
        </w:rPr>
        <w:t>We can provide the link in the manuscript or supplement once the need for double blind review has passed</w:t>
      </w:r>
      <w:bookmarkStart w:id="0" w:name="_GoBack"/>
      <w:bookmarkEnd w:id="0"/>
      <w:r w:rsidR="00A56131">
        <w:rPr>
          <w:rFonts w:eastAsia="Times New Roman" w:cs="Times New Roman"/>
        </w:rPr>
        <w:t xml:space="preserve">. </w:t>
      </w:r>
    </w:p>
    <w:p w14:paraId="2463A541" w14:textId="77777777" w:rsidR="00684E94" w:rsidRP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r>
      <w:r w:rsidR="00684E94" w:rsidRPr="00872879">
        <w:rPr>
          <w:rFonts w:eastAsia="Times New Roman" w:cs="Times New Roman"/>
          <w:color w:val="548DD4" w:themeColor="text2" w:themeTint="99"/>
        </w:rPr>
        <w:t xml:space="preserve">COMMENTS FROM HANDLING EDITOR </w:t>
      </w:r>
    </w:p>
    <w:p w14:paraId="636B0DBB" w14:textId="4D492459" w:rsidR="00344A5D" w:rsidRP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59: do you mean ‘unobserv</w:t>
      </w:r>
      <w:r w:rsidR="00862C33" w:rsidRPr="00872879">
        <w:rPr>
          <w:rFonts w:eastAsia="Times New Roman" w:cs="Times New Roman"/>
          <w:color w:val="548DD4" w:themeColor="text2" w:themeTint="99"/>
        </w:rPr>
        <w:t>ed’ rather than ‘unobservable’?</w:t>
      </w:r>
    </w:p>
    <w:p w14:paraId="58E865E1" w14:textId="66994FFD" w:rsidR="00344A5D" w:rsidRPr="00872879" w:rsidRDefault="00344A5D" w:rsidP="00415C97">
      <w:pPr>
        <w:rPr>
          <w:rFonts w:eastAsia="Times New Roman" w:cs="Times New Roman"/>
        </w:rPr>
      </w:pPr>
      <w:r w:rsidRPr="00872879">
        <w:rPr>
          <w:rFonts w:eastAsia="Times New Roman" w:cs="Times New Roman"/>
        </w:rPr>
        <w:t>Corrected</w:t>
      </w:r>
    </w:p>
    <w:p w14:paraId="4A8FA7F6" w14:textId="03FDBD56" w:rsid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81: need to provide some explication/explanation of the structural model depicted in Figure 1. (Note: the first reference to a figure in the text should be spelled out in full—e.g. ‘Figure 1’. Subsequent references to the figure can be abbreviated to Fig. X)</w:t>
      </w:r>
      <w:r w:rsidRPr="00872879">
        <w:rPr>
          <w:rFonts w:eastAsia="Times New Roman" w:cs="Times New Roman"/>
          <w:color w:val="548DD4" w:themeColor="text2" w:themeTint="99"/>
        </w:rPr>
        <w:br/>
      </w:r>
      <w:r w:rsidR="00872879" w:rsidRPr="00872879">
        <w:rPr>
          <w:rFonts w:eastAsia="Times New Roman" w:cs="Times New Roman"/>
        </w:rPr>
        <w:t>Corrected</w:t>
      </w:r>
    </w:p>
    <w:p w14:paraId="38553095" w14:textId="77777777" w:rsid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92: something wrong with the notation here? (</w:t>
      </w:r>
      <w:proofErr w:type="spellStart"/>
      <w:r w:rsidRPr="00872879">
        <w:rPr>
          <w:rFonts w:eastAsia="Times New Roman" w:cs="Times New Roman"/>
          <w:color w:val="548DD4" w:themeColor="text2" w:themeTint="99"/>
        </w:rPr>
        <w:t>Kk</w:t>
      </w:r>
      <w:proofErr w:type="spellEnd"/>
      <w:r w:rsidRPr="00872879">
        <w:rPr>
          <w:rFonts w:eastAsia="Times New Roman" w:cs="Times New Roman"/>
          <w:color w:val="548DD4" w:themeColor="text2" w:themeTint="99"/>
        </w:rPr>
        <w:t xml:space="preserve"> is mentioned on lines 93 and 94, but on line 92 you have Ki?)</w:t>
      </w:r>
    </w:p>
    <w:p w14:paraId="3A5CEF6B" w14:textId="323B9892" w:rsidR="00872879" w:rsidRDefault="00872879" w:rsidP="00415C97">
      <w:pPr>
        <w:rPr>
          <w:rFonts w:eastAsia="Times New Roman" w:cs="Times New Roman"/>
        </w:rPr>
      </w:pPr>
      <w:r w:rsidRPr="00872879">
        <w:rPr>
          <w:rFonts w:eastAsia="Times New Roman" w:cs="Times New Roman"/>
        </w:rPr>
        <w:t>Corrected, it should have been Kappa[k</w:t>
      </w:r>
      <w:r w:rsidR="007E7D85">
        <w:rPr>
          <w:rFonts w:eastAsia="Times New Roman" w:cs="Times New Roman"/>
        </w:rPr>
        <w:t xml:space="preserve">,.] in the equation: </w:t>
      </w:r>
    </w:p>
    <w:p w14:paraId="69AD2399" w14:textId="760C81D8" w:rsidR="007E7D85" w:rsidRPr="009F4EB6" w:rsidRDefault="007E7D85" w:rsidP="009F4EB6">
      <w:pPr>
        <w:pStyle w:val="BodyText"/>
      </w:pPr>
      <w:r>
        <w:t xml:space="preserve">“where there are </w:t>
      </w:r>
      <m:oMath>
        <m:r>
          <w:rPr>
            <w:rFonts w:ascii="Cambria Math" w:hAnsi="Cambria Math"/>
          </w:rPr>
          <m:t>K</m:t>
        </m:r>
      </m:oMath>
      <w:r>
        <w:t xml:space="preserve"> latent variables across the </w:t>
      </w:r>
      <m:oMath>
        <m:r>
          <w:rPr>
            <w:rFonts w:ascii="Cambria Math" w:hAnsi="Cambria Math"/>
          </w:rPr>
          <m:t>i</m:t>
        </m:r>
      </m:oMath>
      <w:r>
        <w:t xml:space="preserve"> sites, </w:t>
      </w:r>
      <m:oMath>
        <m:sSub>
          <m:sSubPr>
            <m:ctrlPr>
              <w:ins w:id="1" w:author="Chris Brown" w:date="2017-09-27T15:50:00Z">
                <w:rPr>
                  <w:rFonts w:ascii="Cambria Math" w:hAnsi="Cambria Math"/>
                </w:rPr>
              </w:ins>
            </m:ctrlPr>
          </m:sSubPr>
          <m:e>
            <m:r>
              <w:rPr>
                <w:rFonts w:ascii="Cambria Math" w:hAnsi="Cambria Math"/>
              </w:rPr>
              <m:t>κ</m:t>
            </m:r>
          </m:e>
          <m:sub>
            <m:r>
              <w:rPr>
                <w:rFonts w:ascii="Cambria Math" w:hAnsi="Cambria Math"/>
              </w:rPr>
              <m:t>k,.</m:t>
            </m:r>
          </m:sub>
        </m:sSub>
      </m:oMath>
      <w:r>
        <w:t xml:space="preserve"> is a row vector of coefficients and </w:t>
      </w:r>
      <m:oMath>
        <m:sSub>
          <m:sSubPr>
            <m:ctrlPr>
              <w:ins w:id="2" w:author="Chris Brown" w:date="2017-09-27T15:50: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 xml:space="preserve"> </m:t>
        </m:r>
      </m:oMath>
      <w:r>
        <w:t>is a column vector of covaria</w:t>
      </w:r>
      <w:proofErr w:type="spellStart"/>
      <w:r>
        <w:t>te</w:t>
      </w:r>
      <w:proofErr w:type="spellEnd"/>
      <w:r>
        <w:t xml:space="preserve"> values for each site. Latent variables for residual correlations have </w:t>
      </w:r>
      <m:oMath>
        <m:sSub>
          <m:sSubPr>
            <m:ctrlPr>
              <w:ins w:id="3" w:author="Chris Brown" w:date="2017-09-27T15:50:00Z">
                <w:rPr>
                  <w:rFonts w:ascii="Cambria Math" w:hAnsi="Cambria Math"/>
                </w:rPr>
              </w:ins>
            </m:ctrlPr>
          </m:sSubPr>
          <m:e>
            <m:r>
              <w:rPr>
                <w:rFonts w:ascii="Cambria Math" w:hAnsi="Cambria Math"/>
              </w:rPr>
              <m:t>κ</m:t>
            </m:r>
          </m:e>
          <m:sub>
            <m:r>
              <w:rPr>
                <w:rFonts w:ascii="Cambria Math" w:hAnsi="Cambria Math"/>
              </w:rPr>
              <m:t>k,.</m:t>
            </m:r>
          </m:sub>
        </m:sSub>
        <m:r>
          <w:rPr>
            <w:rFonts w:ascii="Cambria Math" w:hAnsi="Cambria Math"/>
          </w:rPr>
          <m:t>=0</m:t>
        </m:r>
      </m:oMath>
      <w:r>
        <w:t>.”</w:t>
      </w:r>
    </w:p>
    <w:p w14:paraId="7B192144" w14:textId="77777777" w:rsid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r>
      <w:r w:rsidRPr="00872879">
        <w:rPr>
          <w:rFonts w:eastAsia="Times New Roman" w:cs="Times New Roman"/>
          <w:color w:val="548DD4" w:themeColor="text2" w:themeTint="99"/>
        </w:rPr>
        <w:br/>
      </w:r>
      <w:r w:rsidRPr="00872879">
        <w:rPr>
          <w:rFonts w:eastAsia="Times New Roman" w:cs="Times New Roman"/>
          <w:color w:val="548DD4" w:themeColor="text2" w:themeTint="99"/>
        </w:rPr>
        <w:lastRenderedPageBreak/>
        <w:t>Lines 128 on: At the introduction of the case study, it would be helpful to provide the reader with some basic details such as a location map, the size/area of Kia District, the areal extent of forests in the Kia District, and location or distribution of the 49 benthic survey sites. You could do this with reference to Figure 4. [Perhaps Figure 4 could be modified to indicate the boundary of the Kia District, some place names, and the distribution of forests in the Kia District?]</w:t>
      </w:r>
    </w:p>
    <w:p w14:paraId="3373A9CD" w14:textId="77777777" w:rsidR="00443E4C" w:rsidRDefault="00415C97" w:rsidP="00415C97">
      <w:pPr>
        <w:rPr>
          <w:rFonts w:eastAsia="Times New Roman" w:cs="Times New Roman"/>
        </w:rPr>
      </w:pPr>
      <w:r w:rsidRPr="00872879">
        <w:rPr>
          <w:rFonts w:eastAsia="Times New Roman" w:cs="Times New Roman"/>
          <w:color w:val="548DD4" w:themeColor="text2" w:themeTint="99"/>
        </w:rPr>
        <w:br/>
      </w:r>
      <w:r w:rsidR="00443E4C" w:rsidRPr="00D23CF1">
        <w:rPr>
          <w:rFonts w:eastAsia="Times New Roman" w:cs="Times New Roman"/>
        </w:rPr>
        <w:t>Corrected:</w:t>
      </w:r>
      <w:r w:rsidR="00443E4C" w:rsidRPr="00443E4C">
        <w:rPr>
          <w:rFonts w:eastAsia="Times New Roman" w:cs="Times New Roman"/>
        </w:rPr>
        <w:t xml:space="preserve"> </w:t>
      </w:r>
    </w:p>
    <w:p w14:paraId="58857170" w14:textId="58BB84F9" w:rsidR="00F31864" w:rsidRDefault="00F31864" w:rsidP="00415C97">
      <w:pPr>
        <w:rPr>
          <w:rFonts w:eastAsia="Times New Roman" w:cs="Times New Roman"/>
        </w:rPr>
      </w:pPr>
      <w:r>
        <w:rPr>
          <w:rFonts w:eastAsia="Times New Roman" w:cs="Times New Roman"/>
        </w:rPr>
        <w:t>“</w:t>
      </w:r>
      <w:r>
        <w:t xml:space="preserve">We model change in cover of benthic habitats across a gradient of sedimentation in the Kia District of Isabel Province, Solomon Islands. </w:t>
      </w:r>
      <w:r w:rsidR="007E6A62">
        <w:t>Kia district</w:t>
      </w:r>
      <w:r>
        <w:t xml:space="preserve"> has a human population of about 2000 people (Solomon Island Government 2009), </w:t>
      </w:r>
      <w:r w:rsidR="007E6A62">
        <w:t xml:space="preserve">and </w:t>
      </w:r>
      <w:r>
        <w:t>the historical extent of forests in our study region was approximately 79000 ha (Hansen et al. 2009), but logging in Kia district has removed 50% of primary forests over the last 15 years (Figure 4).</w:t>
      </w:r>
      <w:r>
        <w:rPr>
          <w:rFonts w:eastAsia="Times New Roman" w:cs="Times New Roman"/>
        </w:rPr>
        <w:t>”</w:t>
      </w:r>
    </w:p>
    <w:p w14:paraId="59CC1B7A" w14:textId="4AE84506" w:rsidR="00FE4F3F" w:rsidRDefault="007E6A62" w:rsidP="00415C97">
      <w:pPr>
        <w:rPr>
          <w:rFonts w:eastAsia="Times New Roman" w:cs="Times New Roman"/>
        </w:rPr>
      </w:pPr>
      <w:r>
        <w:rPr>
          <w:rFonts w:eastAsia="Times New Roman" w:cs="Times New Roman"/>
        </w:rPr>
        <w:t xml:space="preserve">We have added some place </w:t>
      </w:r>
      <w:r w:rsidR="007929AF">
        <w:rPr>
          <w:rFonts w:eastAsia="Times New Roman" w:cs="Times New Roman"/>
        </w:rPr>
        <w:t>names to the map</w:t>
      </w:r>
      <w:r w:rsidR="005E5D4B">
        <w:rPr>
          <w:rFonts w:eastAsia="Times New Roman" w:cs="Times New Roman"/>
        </w:rPr>
        <w:t xml:space="preserve"> and an inset to show where our study region is located within the Solomon Islands. </w:t>
      </w:r>
      <w:r w:rsidR="00E23E9E">
        <w:rPr>
          <w:rFonts w:eastAsia="Times New Roman" w:cs="Times New Roman"/>
        </w:rPr>
        <w:t xml:space="preserve">We have decided not to include a map of the forest, because creating an accurate map is beyond the scope of our study (it is not straightforward due to the potential of satellite images to confuse regrowth with primary forest). </w:t>
      </w:r>
      <w:r w:rsidR="00AE085B">
        <w:rPr>
          <w:rFonts w:eastAsia="Times New Roman" w:cs="Times New Roman"/>
        </w:rPr>
        <w:t>However, we have included the locations of log-ponds on our map, which are they key sources of sediment that have affected the reefs we have studied</w:t>
      </w:r>
    </w:p>
    <w:p w14:paraId="13D73334" w14:textId="7FDE61CC" w:rsidR="00692F20"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Lines 151-154: I was initially confused by the description in these lines until I examined all the Appendices. I think it would help to explain that you started out with 31 habitat categories as per English et al. (1994), but also supplemented with two additional categories. But for analysis, these 31 categories were collapsed into 17 focal groups (see Appendix S3). [Alternatively, I would rename Appendix S3 as Appendix S1.]</w:t>
      </w:r>
    </w:p>
    <w:p w14:paraId="729C6845" w14:textId="77777777" w:rsidR="007C0E6A" w:rsidRDefault="00692F20" w:rsidP="00415C97">
      <w:pPr>
        <w:rPr>
          <w:rFonts w:eastAsia="Times New Roman" w:cs="Times New Roman"/>
          <w:color w:val="548DD4" w:themeColor="text2" w:themeTint="99"/>
        </w:rPr>
      </w:pPr>
      <w:r w:rsidRPr="00692F20">
        <w:rPr>
          <w:rFonts w:eastAsia="Times New Roman" w:cs="Times New Roman"/>
        </w:rPr>
        <w:t>Corrected: “</w:t>
      </w:r>
      <w:r w:rsidRPr="00692F20">
        <w:t xml:space="preserve">Benthic habitats were </w:t>
      </w:r>
      <w:proofErr w:type="spellStart"/>
      <w:r w:rsidRPr="00692F20">
        <w:t>categorised</w:t>
      </w:r>
      <w:proofErr w:type="spellEnd"/>
      <w:r w:rsidRPr="00692F20">
        <w:t xml:space="preserve"> into 31 categories as per English et al. (1994), however we added categories for </w:t>
      </w:r>
      <w:proofErr w:type="spellStart"/>
      <w:r w:rsidRPr="00692F20">
        <w:t>Acropora</w:t>
      </w:r>
      <w:proofErr w:type="spellEnd"/>
      <w:r w:rsidRPr="00692F20">
        <w:t xml:space="preserve"> Branching Dead and Coral Branching Dead (Appendix </w:t>
      </w:r>
      <w:r w:rsidR="00C24B79">
        <w:t>S3</w:t>
      </w:r>
      <w:r w:rsidRPr="00692F20">
        <w:t>).”</w:t>
      </w:r>
      <w:r w:rsidR="000E13E2">
        <w:t xml:space="preserve"> Note we have retained this appendix as S3, because we now also cite S1 and S2 in the paragraph above. </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Line 175: in the text, you use the terms ‘high’ or ‘low’ flow, but in Appendix S2 you use the terms ‘strong’ and ‘mild’ in relation to flow. Please just apply one set of terms consistently across all the materials.</w:t>
      </w:r>
    </w:p>
    <w:p w14:paraId="47D8123C" w14:textId="77777777" w:rsidR="003D47C9" w:rsidRDefault="007C0E6A" w:rsidP="00415C97">
      <w:pPr>
        <w:rPr>
          <w:rFonts w:eastAsia="Times New Roman" w:cs="Times New Roman"/>
          <w:color w:val="548DD4" w:themeColor="text2" w:themeTint="99"/>
        </w:rPr>
      </w:pPr>
      <w:r>
        <w:rPr>
          <w:rFonts w:eastAsia="Times New Roman" w:cs="Times New Roman"/>
        </w:rPr>
        <w:t xml:space="preserve">Corrected to </w:t>
      </w:r>
      <w:r w:rsidR="00C54CAD">
        <w:rPr>
          <w:rFonts w:eastAsia="Times New Roman" w:cs="Times New Roman"/>
        </w:rPr>
        <w:t>strong</w:t>
      </w:r>
      <w:r w:rsidRPr="007C0E6A">
        <w:rPr>
          <w:rFonts w:eastAsia="Times New Roman" w:cs="Times New Roman"/>
        </w:rPr>
        <w:t xml:space="preserve"> and </w:t>
      </w:r>
      <w:r w:rsidR="00C54CAD">
        <w:rPr>
          <w:rFonts w:eastAsia="Times New Roman" w:cs="Times New Roman"/>
        </w:rPr>
        <w:t>mild</w:t>
      </w:r>
      <w:r w:rsidRPr="007C0E6A">
        <w:rPr>
          <w:rFonts w:eastAsia="Times New Roman" w:cs="Times New Roman"/>
        </w:rPr>
        <w:t xml:space="preserve">. </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Line 198: insert a comma after ‘surveys’</w:t>
      </w:r>
    </w:p>
    <w:p w14:paraId="2B6BF4C8" w14:textId="6AA8E391" w:rsidR="003D47C9" w:rsidRPr="00054586" w:rsidRDefault="003D47C9" w:rsidP="00415C97">
      <w:pPr>
        <w:rPr>
          <w:rFonts w:eastAsia="Times New Roman" w:cs="Times New Roman"/>
        </w:rPr>
      </w:pPr>
      <w:r w:rsidRPr="003D47C9">
        <w:rPr>
          <w:rFonts w:eastAsia="Times New Roman" w:cs="Times New Roman"/>
        </w:rPr>
        <w:t>Corrected</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Line 224: a little elaboration on how you assessed bias would be helpful to the reader. [Alternatively, you could incorporate Table S2 from Appendix 5 into the text proper.]</w:t>
      </w:r>
      <w:r w:rsidR="00415C97" w:rsidRPr="00872879">
        <w:rPr>
          <w:rFonts w:eastAsia="Times New Roman" w:cs="Times New Roman"/>
          <w:color w:val="548DD4" w:themeColor="text2" w:themeTint="99"/>
        </w:rPr>
        <w:br/>
      </w:r>
      <w:r w:rsidR="00054586" w:rsidRPr="00054586">
        <w:rPr>
          <w:rFonts w:eastAsia="Times New Roman" w:cs="Times New Roman"/>
        </w:rPr>
        <w:t xml:space="preserve">Corrected: </w:t>
      </w:r>
    </w:p>
    <w:p w14:paraId="72A2CD3F" w14:textId="167B5AA0" w:rsidR="00054586" w:rsidRPr="00054586" w:rsidRDefault="00054586" w:rsidP="00415C97">
      <w:pPr>
        <w:rPr>
          <w:rFonts w:eastAsia="Times New Roman" w:cs="Times New Roman"/>
        </w:rPr>
      </w:pPr>
      <w:r w:rsidRPr="00054586">
        <w:rPr>
          <w:rFonts w:eastAsia="Times New Roman" w:cs="Times New Roman"/>
        </w:rPr>
        <w:t>“</w:t>
      </w:r>
      <w:r>
        <w:t>We checked the nearest distance model for bias in its predictions of each habitat separately by comparing the observed versus expected values for habitat counts</w:t>
      </w:r>
      <w:r w:rsidRPr="00054586">
        <w:rPr>
          <w:rFonts w:eastAsia="Times New Roman" w:cs="Times New Roman"/>
        </w:rPr>
        <w:t>”</w:t>
      </w:r>
    </w:p>
    <w:p w14:paraId="03593D7C" w14:textId="77777777" w:rsidR="008B48AE"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lastRenderedPageBreak/>
        <w:br/>
        <w:t>Line 271: I don’t think you need the ‘However’ at the beginning of the sentence.</w:t>
      </w:r>
    </w:p>
    <w:p w14:paraId="68877BD4" w14:textId="77777777" w:rsidR="00AC0AAC" w:rsidRDefault="00AC0AAC" w:rsidP="00415C97">
      <w:pPr>
        <w:rPr>
          <w:rFonts w:eastAsia="Times New Roman" w:cs="Times New Roman"/>
          <w:color w:val="548DD4" w:themeColor="text2" w:themeTint="99"/>
        </w:rPr>
      </w:pPr>
      <w:r w:rsidRPr="00AC0AAC">
        <w:rPr>
          <w:rFonts w:eastAsia="Times New Roman" w:cs="Times New Roman"/>
        </w:rPr>
        <w:t>Corrected: “</w:t>
      </w:r>
      <w:r w:rsidRPr="00AC0AAC">
        <w:t>Our findings are consistent with…</w:t>
      </w:r>
      <w:r w:rsidRPr="00AC0AAC">
        <w:rPr>
          <w:rFonts w:eastAsia="Times New Roman" w:cs="Times New Roman"/>
        </w:rPr>
        <w:t>”</w:t>
      </w:r>
    </w:p>
    <w:p w14:paraId="5935B9F7" w14:textId="77777777" w:rsidR="00AC0AAC" w:rsidRDefault="00415C97" w:rsidP="00415C97">
      <w:pPr>
        <w:rPr>
          <w:rFonts w:eastAsia="Times New Roman" w:cs="Times New Roman"/>
          <w:color w:val="548DD4" w:themeColor="text2" w:themeTint="99"/>
        </w:rPr>
      </w:pPr>
      <w:r w:rsidRPr="00AC0AAC">
        <w:rPr>
          <w:rFonts w:eastAsia="Times New Roman" w:cs="Times New Roman"/>
          <w:color w:val="548DD4" w:themeColor="text2" w:themeTint="99"/>
        </w:rPr>
        <w:br/>
      </w:r>
      <w:r w:rsidRPr="00872879">
        <w:rPr>
          <w:rFonts w:eastAsia="Times New Roman" w:cs="Times New Roman"/>
          <w:color w:val="548DD4" w:themeColor="text2" w:themeTint="99"/>
        </w:rPr>
        <w:br/>
        <w:t>Line 296: insert a comma after ‘particular’</w:t>
      </w:r>
    </w:p>
    <w:p w14:paraId="7251582E" w14:textId="77777777" w:rsidR="00AC0AAC" w:rsidRDefault="00AC0AAC" w:rsidP="00415C97">
      <w:pPr>
        <w:rPr>
          <w:rFonts w:eastAsia="Times New Roman" w:cs="Times New Roman"/>
          <w:color w:val="548DD4" w:themeColor="text2" w:themeTint="99"/>
        </w:rPr>
      </w:pPr>
      <w:r w:rsidRPr="00AC0AAC">
        <w:rPr>
          <w:rFonts w:eastAsia="Times New Roman" w:cs="Times New Roman"/>
        </w:rPr>
        <w:t>Corrected</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Lines 333-334: Instead of the sentence you have here, can I suggest something like, “There are some technical challenges to further development of joint models and their use in conservation applications.”</w:t>
      </w:r>
    </w:p>
    <w:p w14:paraId="7C54F66E" w14:textId="77777777" w:rsidR="00BC0EDC" w:rsidRDefault="00D82F21" w:rsidP="00415C97">
      <w:pPr>
        <w:rPr>
          <w:rFonts w:eastAsia="Times New Roman" w:cs="Times New Roman"/>
          <w:color w:val="548DD4" w:themeColor="text2" w:themeTint="99"/>
        </w:rPr>
      </w:pPr>
      <w:r>
        <w:rPr>
          <w:rFonts w:eastAsia="Times New Roman" w:cs="Times New Roman"/>
        </w:rPr>
        <w:t>Corrected: “</w:t>
      </w:r>
      <w:r>
        <w:t>There are some technical challenges to further development of joint models and their use for  informing conservation decisions</w:t>
      </w:r>
      <w:r>
        <w:rPr>
          <w:rFonts w:eastAsia="Times New Roman" w:cs="Times New Roman"/>
        </w:rPr>
        <w:t>”</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Line 336 and 341: a priori (italicize, and no hyphen) instead of ‘a-priori’</w:t>
      </w:r>
    </w:p>
    <w:p w14:paraId="500DA68E" w14:textId="77777777" w:rsidR="00BC0EDC" w:rsidRDefault="00BC0EDC" w:rsidP="00415C97">
      <w:pPr>
        <w:rPr>
          <w:rFonts w:eastAsia="Times New Roman" w:cs="Times New Roman"/>
          <w:color w:val="548DD4" w:themeColor="text2" w:themeTint="99"/>
        </w:rPr>
      </w:pPr>
      <w:r w:rsidRPr="00BC0EDC">
        <w:rPr>
          <w:rFonts w:eastAsia="Times New Roman" w:cs="Times New Roman"/>
        </w:rPr>
        <w:t>Corrected</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 xml:space="preserve">Lines 361-362: Can I suggest instead, something like, “Our flexible joint </w:t>
      </w:r>
      <w:proofErr w:type="spellStart"/>
      <w:r w:rsidR="00415C97" w:rsidRPr="00872879">
        <w:rPr>
          <w:rFonts w:eastAsia="Times New Roman" w:cs="Times New Roman"/>
          <w:color w:val="548DD4" w:themeColor="text2" w:themeTint="99"/>
        </w:rPr>
        <w:t>modelling</w:t>
      </w:r>
      <w:proofErr w:type="spellEnd"/>
      <w:r w:rsidR="00415C97" w:rsidRPr="00872879">
        <w:rPr>
          <w:rFonts w:eastAsia="Times New Roman" w:cs="Times New Roman"/>
          <w:color w:val="548DD4" w:themeColor="text2" w:themeTint="99"/>
        </w:rPr>
        <w:t xml:space="preserve"> approach to estimating the impact of logging on </w:t>
      </w:r>
      <w:proofErr w:type="spellStart"/>
      <w:r w:rsidR="00415C97" w:rsidRPr="00872879">
        <w:rPr>
          <w:rFonts w:eastAsia="Times New Roman" w:cs="Times New Roman"/>
          <w:color w:val="548DD4" w:themeColor="text2" w:themeTint="99"/>
        </w:rPr>
        <w:t>lagoonal</w:t>
      </w:r>
      <w:proofErr w:type="spellEnd"/>
      <w:r w:rsidR="00415C97" w:rsidRPr="00872879">
        <w:rPr>
          <w:rFonts w:eastAsia="Times New Roman" w:cs="Times New Roman"/>
          <w:color w:val="548DD4" w:themeColor="text2" w:themeTint="99"/>
        </w:rPr>
        <w:t xml:space="preserve"> coral reef communities enabled prediction of community turnover…”</w:t>
      </w:r>
    </w:p>
    <w:p w14:paraId="51ED6067" w14:textId="77777777" w:rsidR="00BC0EDC" w:rsidRPr="00BC0EDC" w:rsidRDefault="00BC0EDC" w:rsidP="00415C97">
      <w:pPr>
        <w:rPr>
          <w:rFonts w:eastAsia="Times New Roman" w:cs="Times New Roman"/>
        </w:rPr>
      </w:pPr>
      <w:r w:rsidRPr="00BC0EDC">
        <w:rPr>
          <w:rFonts w:eastAsia="Times New Roman" w:cs="Times New Roman"/>
        </w:rPr>
        <w:t xml:space="preserve">Corrected: </w:t>
      </w:r>
    </w:p>
    <w:p w14:paraId="6E20DEB7" w14:textId="77777777" w:rsidR="00BC0EDC" w:rsidRDefault="00BC0EDC" w:rsidP="00415C97">
      <w:pPr>
        <w:rPr>
          <w:rFonts w:eastAsia="Times New Roman" w:cs="Times New Roman"/>
          <w:color w:val="548DD4" w:themeColor="text2" w:themeTint="99"/>
        </w:rPr>
      </w:pPr>
      <w:r w:rsidRPr="00BC0EDC">
        <w:rPr>
          <w:rFonts w:eastAsia="Times New Roman" w:cs="Times New Roman"/>
        </w:rPr>
        <w:t xml:space="preserve">“Our flexible joint </w:t>
      </w:r>
      <w:proofErr w:type="spellStart"/>
      <w:r w:rsidRPr="00BC0EDC">
        <w:rPr>
          <w:rFonts w:eastAsia="Times New Roman" w:cs="Times New Roman"/>
        </w:rPr>
        <w:t>modelling</w:t>
      </w:r>
      <w:proofErr w:type="spellEnd"/>
      <w:r w:rsidRPr="00BC0EDC">
        <w:rPr>
          <w:rFonts w:eastAsia="Times New Roman" w:cs="Times New Roman"/>
        </w:rPr>
        <w:t xml:space="preserve"> approach to estimating the impact of logging on </w:t>
      </w:r>
      <w:proofErr w:type="spellStart"/>
      <w:r w:rsidRPr="00BC0EDC">
        <w:rPr>
          <w:rFonts w:eastAsia="Times New Roman" w:cs="Times New Roman"/>
        </w:rPr>
        <w:t>lagoonal</w:t>
      </w:r>
      <w:proofErr w:type="spellEnd"/>
      <w:r w:rsidRPr="00BC0EDC">
        <w:rPr>
          <w:rFonts w:eastAsia="Times New Roman" w:cs="Times New Roman"/>
        </w:rPr>
        <w:t xml:space="preserve"> coral reef communities enabled prediction of community turnover</w:t>
      </w:r>
      <w:r w:rsidRPr="00BC0EDC" w:rsidDel="000C5220">
        <w:t xml:space="preserve"> </w:t>
      </w:r>
      <w:r w:rsidRPr="00BC0EDC">
        <w:t>across a gradient of human impacts and of the extent of logging impacts to coral reefs</w:t>
      </w:r>
      <w:r w:rsidRPr="00BC0EDC">
        <w:rPr>
          <w:rFonts w:eastAsia="Times New Roman" w:cs="Times New Roman"/>
        </w:rPr>
        <w:t>”</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Line 368: Citations need to be brought in line with the Conservation Biology format. Please refer to the Author Style Guide when fixing up the references.</w:t>
      </w:r>
    </w:p>
    <w:p w14:paraId="3D17EB22" w14:textId="6D443DE6" w:rsidR="00BC0EDC" w:rsidRDefault="009E7126" w:rsidP="00415C97">
      <w:pPr>
        <w:rPr>
          <w:rFonts w:eastAsia="Times New Roman" w:cs="Times New Roman"/>
          <w:color w:val="548DD4" w:themeColor="text2" w:themeTint="99"/>
        </w:rPr>
      </w:pPr>
      <w:r>
        <w:rPr>
          <w:rFonts w:eastAsia="Times New Roman" w:cs="Times New Roman"/>
        </w:rPr>
        <w:t xml:space="preserve">Citations have been corrected. </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Table 1 caption: A bit more detail would be useful to a reader. For instance, “Comparison of four candidate models using the Watanabe-</w:t>
      </w:r>
      <w:proofErr w:type="spellStart"/>
      <w:r w:rsidR="00415C97" w:rsidRPr="00872879">
        <w:rPr>
          <w:rFonts w:eastAsia="Times New Roman" w:cs="Times New Roman"/>
          <w:color w:val="548DD4" w:themeColor="text2" w:themeTint="99"/>
        </w:rPr>
        <w:t>Akaike</w:t>
      </w:r>
      <w:proofErr w:type="spellEnd"/>
      <w:r w:rsidR="00415C97" w:rsidRPr="00872879">
        <w:rPr>
          <w:rFonts w:eastAsia="Times New Roman" w:cs="Times New Roman"/>
          <w:color w:val="548DD4" w:themeColor="text2" w:themeTint="99"/>
        </w:rPr>
        <w:t xml:space="preserve"> information criterion (WAIC)…” Remind the reader what the Bayesian ordination model and what the constrained model includes so they don’t have to refer back to the text for that information.</w:t>
      </w:r>
    </w:p>
    <w:p w14:paraId="31C5A465" w14:textId="08872A57" w:rsidR="00BC0EDC" w:rsidRDefault="00BC0EDC" w:rsidP="00415C97">
      <w:pPr>
        <w:rPr>
          <w:rFonts w:eastAsia="Times New Roman" w:cs="Times New Roman"/>
          <w:color w:val="548DD4" w:themeColor="text2" w:themeTint="99"/>
        </w:rPr>
      </w:pPr>
      <w:r w:rsidRPr="00BC0EDC">
        <w:rPr>
          <w:rFonts w:eastAsia="Times New Roman" w:cs="Times New Roman"/>
        </w:rPr>
        <w:t>Corrected</w:t>
      </w:r>
      <w:r w:rsidR="00A21BFE">
        <w:rPr>
          <w:rFonts w:eastAsia="Times New Roman" w:cs="Times New Roman"/>
        </w:rPr>
        <w:t>: “</w:t>
      </w:r>
      <w:r w:rsidR="00030B55">
        <w:t>Comparison of candidate models using the predictive ordinate and the Watanabe-</w:t>
      </w:r>
      <w:proofErr w:type="spellStart"/>
      <w:r w:rsidR="00030B55">
        <w:t>Akaike</w:t>
      </w:r>
      <w:proofErr w:type="spellEnd"/>
      <w:r w:rsidR="00030B55">
        <w:t xml:space="preserve"> Information Criterion (WAIC)</w:t>
      </w:r>
      <w:r w:rsidR="00A21BFE">
        <w:t>.</w:t>
      </w:r>
      <w:r w:rsidR="00A21BFE">
        <w:rPr>
          <w:rFonts w:eastAsia="Times New Roman" w:cs="Times New Roman"/>
        </w:rPr>
        <w:t>”</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t>Figure 2 caption: add “credible intervals (CIs)”</w:t>
      </w:r>
    </w:p>
    <w:p w14:paraId="17390EA9" w14:textId="75BC05A9" w:rsidR="00AD5E49" w:rsidRDefault="00BC0EDC" w:rsidP="00415C97">
      <w:pPr>
        <w:rPr>
          <w:rFonts w:eastAsia="Times New Roman" w:cs="Times New Roman"/>
          <w:color w:val="548DD4" w:themeColor="text2" w:themeTint="99"/>
        </w:rPr>
      </w:pPr>
      <w:r w:rsidRPr="00BC0EDC">
        <w:rPr>
          <w:rFonts w:eastAsia="Times New Roman" w:cs="Times New Roman"/>
        </w:rPr>
        <w:t>Corrected</w:t>
      </w:r>
      <w:r w:rsidR="00415C97" w:rsidRPr="00872879">
        <w:rPr>
          <w:rFonts w:eastAsia="Times New Roman" w:cs="Times New Roman"/>
          <w:color w:val="548DD4" w:themeColor="text2" w:themeTint="99"/>
        </w:rPr>
        <w:br/>
      </w:r>
      <w:r w:rsidR="00415C97" w:rsidRPr="00872879">
        <w:rPr>
          <w:rFonts w:eastAsia="Times New Roman" w:cs="Times New Roman"/>
          <w:color w:val="548DD4" w:themeColor="text2" w:themeTint="99"/>
        </w:rPr>
        <w:br/>
      </w:r>
      <w:r w:rsidR="00AD5E49" w:rsidRPr="00872879">
        <w:rPr>
          <w:rFonts w:eastAsia="Times New Roman" w:cs="Times New Roman"/>
          <w:color w:val="548DD4" w:themeColor="text2" w:themeTint="99"/>
        </w:rPr>
        <w:t xml:space="preserve">COMMENTS FROM REVEWER 1 </w:t>
      </w:r>
    </w:p>
    <w:p w14:paraId="1001ECE4" w14:textId="265F3F5E" w:rsidR="0069089D"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lastRenderedPageBreak/>
        <w:t xml:space="preserve">The </w:t>
      </w:r>
      <w:proofErr w:type="spellStart"/>
      <w:r w:rsidRPr="00872879">
        <w:rPr>
          <w:rFonts w:eastAsia="Times New Roman" w:cs="Times New Roman"/>
          <w:color w:val="548DD4" w:themeColor="text2" w:themeTint="99"/>
        </w:rPr>
        <w:t>ms</w:t>
      </w:r>
      <w:proofErr w:type="spellEnd"/>
      <w:r w:rsidRPr="00872879">
        <w:rPr>
          <w:rFonts w:eastAsia="Times New Roman" w:cs="Times New Roman"/>
          <w:color w:val="548DD4" w:themeColor="text2" w:themeTint="99"/>
        </w:rPr>
        <w:t xml:space="preserve"> is very well organized and well written except for some lapses in grammar and word use, mostly in the Methods and Results sections, that can be easily fixed. </w:t>
      </w:r>
    </w:p>
    <w:p w14:paraId="34E9A0D3" w14:textId="351BEBB5" w:rsidR="0069089D" w:rsidRPr="0069089D" w:rsidRDefault="0069089D" w:rsidP="00415C97">
      <w:pPr>
        <w:rPr>
          <w:rFonts w:eastAsia="Times New Roman" w:cs="Times New Roman"/>
        </w:rPr>
      </w:pPr>
      <w:r>
        <w:rPr>
          <w:rFonts w:eastAsia="Times New Roman" w:cs="Times New Roman"/>
        </w:rPr>
        <w:t>Thank</w:t>
      </w:r>
      <w:r w:rsidR="00F8504A">
        <w:rPr>
          <w:rFonts w:eastAsia="Times New Roman" w:cs="Times New Roman"/>
        </w:rPr>
        <w:t xml:space="preserve"> </w:t>
      </w:r>
      <w:r>
        <w:rPr>
          <w:rFonts w:eastAsia="Times New Roman" w:cs="Times New Roman"/>
        </w:rPr>
        <w:t xml:space="preserve">you for the helpful feedback. All the comments that follow are minor editorial changes, we have corrected them all in the manuscript: </w:t>
      </w:r>
    </w:p>
    <w:p w14:paraId="73FBB666" w14:textId="0DD90A17" w:rsidR="008F20B8" w:rsidRPr="00686847" w:rsidRDefault="00415C97" w:rsidP="00686847">
      <w:pPr>
        <w:pStyle w:val="ListParagraph"/>
        <w:numPr>
          <w:ilvl w:val="0"/>
          <w:numId w:val="5"/>
        </w:numPr>
        <w:rPr>
          <w:rFonts w:eastAsia="Times New Roman" w:cs="Times New Roman"/>
          <w:color w:val="548DD4" w:themeColor="text2" w:themeTint="99"/>
        </w:rPr>
      </w:pPr>
      <w:r w:rsidRPr="0069089D">
        <w:rPr>
          <w:rFonts w:eastAsia="Times New Roman" w:cs="Times New Roman"/>
          <w:color w:val="548DD4" w:themeColor="text2" w:themeTint="99"/>
        </w:rPr>
        <w:t>Introduction, line 37:  Change “to” to “at”.</w:t>
      </w:r>
      <w:r w:rsidRPr="0069089D">
        <w:rPr>
          <w:rFonts w:eastAsia="Times New Roman" w:cs="Times New Roman"/>
          <w:color w:val="548DD4" w:themeColor="text2" w:themeTint="99"/>
        </w:rPr>
        <w:br/>
        <w:t>2. Line 63: Rephrase “Around Kia sediment run-off …” to “Sediment run-off around Kia …”</w:t>
      </w:r>
      <w:r w:rsidRPr="0069089D">
        <w:rPr>
          <w:rFonts w:eastAsia="Times New Roman" w:cs="Times New Roman"/>
          <w:color w:val="548DD4" w:themeColor="text2" w:themeTint="99"/>
        </w:rPr>
        <w:br/>
        <w:t xml:space="preserve">3. Methods, line 84: Need to carefully restructure the equation statement so that the “Equation 1” label and comma, followed by lower-case “w” in “where”, conforms with </w:t>
      </w:r>
      <w:proofErr w:type="spellStart"/>
      <w:r w:rsidRPr="0069089D">
        <w:rPr>
          <w:rFonts w:eastAsia="Times New Roman" w:cs="Times New Roman"/>
          <w:color w:val="548DD4" w:themeColor="text2" w:themeTint="99"/>
        </w:rPr>
        <w:t>Biol</w:t>
      </w:r>
      <w:proofErr w:type="spellEnd"/>
      <w:r w:rsidRPr="0069089D">
        <w:rPr>
          <w:rFonts w:eastAsia="Times New Roman" w:cs="Times New Roman"/>
          <w:color w:val="548DD4" w:themeColor="text2" w:themeTint="99"/>
        </w:rPr>
        <w:t xml:space="preserve"> </w:t>
      </w:r>
      <w:proofErr w:type="spellStart"/>
      <w:r w:rsidRPr="0069089D">
        <w:rPr>
          <w:rFonts w:eastAsia="Times New Roman" w:cs="Times New Roman"/>
          <w:color w:val="548DD4" w:themeColor="text2" w:themeTint="99"/>
        </w:rPr>
        <w:t>Conserv</w:t>
      </w:r>
      <w:proofErr w:type="spellEnd"/>
      <w:r w:rsidRPr="0069089D">
        <w:rPr>
          <w:rFonts w:eastAsia="Times New Roman" w:cs="Times New Roman"/>
          <w:color w:val="548DD4" w:themeColor="text2" w:themeTint="99"/>
        </w:rPr>
        <w:t xml:space="preserve"> formatting protocols. Ditto for Equation 2 (Line 92) and Equation 3 (line 167).</w:t>
      </w:r>
      <w:r w:rsidRPr="0069089D">
        <w:rPr>
          <w:rFonts w:eastAsia="Times New Roman" w:cs="Times New Roman"/>
          <w:color w:val="548DD4" w:themeColor="text2" w:themeTint="99"/>
        </w:rPr>
        <w:br/>
        <w:t>4. Line 100: Change “to” to “on”.</w:t>
      </w:r>
      <w:r w:rsidRPr="0069089D">
        <w:rPr>
          <w:rFonts w:eastAsia="Times New Roman" w:cs="Times New Roman"/>
          <w:color w:val="548DD4" w:themeColor="text2" w:themeTint="99"/>
        </w:rPr>
        <w:br/>
        <w:t>5. Line 101: Replace closing parenthesis with semicolon after “change”.</w:t>
      </w:r>
      <w:r w:rsidRPr="0069089D">
        <w:rPr>
          <w:rFonts w:eastAsia="Times New Roman" w:cs="Times New Roman"/>
          <w:color w:val="548DD4" w:themeColor="text2" w:themeTint="99"/>
        </w:rPr>
        <w:br/>
        <w:t>6. Line 132: Insert “and between “stored” and “then”.</w:t>
      </w:r>
      <w:r w:rsidRPr="0069089D">
        <w:rPr>
          <w:rFonts w:eastAsia="Times New Roman" w:cs="Times New Roman"/>
          <w:color w:val="548DD4" w:themeColor="text2" w:themeTint="99"/>
        </w:rPr>
        <w:br/>
        <w:t>7. Line 152: Insert semicolon after “(1994)” and a comma after “however”.</w:t>
      </w:r>
      <w:r w:rsidRPr="0069089D">
        <w:rPr>
          <w:rFonts w:eastAsia="Times New Roman" w:cs="Times New Roman"/>
          <w:color w:val="548DD4" w:themeColor="text2" w:themeTint="99"/>
        </w:rPr>
        <w:br/>
        <w:t xml:space="preserve">8. Line 153: Further specify “in deep water near” as “in deep </w:t>
      </w:r>
      <w:proofErr w:type="spellStart"/>
      <w:r w:rsidRPr="0069089D">
        <w:rPr>
          <w:rFonts w:eastAsia="Times New Roman" w:cs="Times New Roman"/>
          <w:color w:val="548DD4" w:themeColor="text2" w:themeTint="99"/>
        </w:rPr>
        <w:t>lagoonal</w:t>
      </w:r>
      <w:proofErr w:type="spellEnd"/>
      <w:r w:rsidRPr="0069089D">
        <w:rPr>
          <w:rFonts w:eastAsia="Times New Roman" w:cs="Times New Roman"/>
          <w:color w:val="548DD4" w:themeColor="text2" w:themeTint="99"/>
        </w:rPr>
        <w:t xml:space="preserve"> water adjacent to the site prior to commencing benthic surveys (Hamilton et al. 2017).”</w:t>
      </w:r>
      <w:r w:rsidRPr="00686847">
        <w:rPr>
          <w:rFonts w:eastAsia="Times New Roman" w:cs="Times New Roman"/>
          <w:color w:val="548DD4" w:themeColor="text2" w:themeTint="99"/>
        </w:rPr>
        <w:br/>
        <w:t>9. Line 155: Restate “we were most interested in” as “with which we were most interested”.</w:t>
      </w:r>
      <w:r w:rsidRPr="00686847">
        <w:rPr>
          <w:rFonts w:eastAsia="Times New Roman" w:cs="Times New Roman"/>
          <w:color w:val="548DD4" w:themeColor="text2" w:themeTint="99"/>
        </w:rPr>
        <w:br/>
        <w:t>10. Line 163: Insert “that” after “ensure”.</w:t>
      </w:r>
      <w:r w:rsidRPr="00686847">
        <w:rPr>
          <w:rFonts w:eastAsia="Times New Roman" w:cs="Times New Roman"/>
          <w:color w:val="548DD4" w:themeColor="text2" w:themeTint="99"/>
        </w:rPr>
        <w:br/>
        <w:t xml:space="preserve">11. Line 171: After “identify” rephrase as “the best model, followed by </w:t>
      </w:r>
      <w:proofErr w:type="spellStart"/>
      <w:r w:rsidRPr="00686847">
        <w:rPr>
          <w:rFonts w:eastAsia="Times New Roman" w:cs="Times New Roman"/>
          <w:color w:val="548DD4" w:themeColor="text2" w:themeTint="99"/>
        </w:rPr>
        <w:t>visualisation</w:t>
      </w:r>
      <w:proofErr w:type="spellEnd"/>
      <w:r w:rsidRPr="00686847">
        <w:rPr>
          <w:rFonts w:eastAsia="Times New Roman" w:cs="Times New Roman"/>
          <w:color w:val="548DD4" w:themeColor="text2" w:themeTint="99"/>
        </w:rPr>
        <w:t xml:space="preserve"> of mean …”</w:t>
      </w:r>
      <w:r w:rsidRPr="00686847">
        <w:rPr>
          <w:rFonts w:eastAsia="Times New Roman" w:cs="Times New Roman"/>
          <w:color w:val="548DD4" w:themeColor="text2" w:themeTint="99"/>
        </w:rPr>
        <w:br/>
        <w:t>12. Line 174: Change “dividing” to “divided”.</w:t>
      </w:r>
      <w:r w:rsidRPr="00686847">
        <w:rPr>
          <w:rFonts w:eastAsia="Times New Roman" w:cs="Times New Roman"/>
          <w:color w:val="548DD4" w:themeColor="text2" w:themeTint="99"/>
        </w:rPr>
        <w:br/>
        <w:t>13. Line 182: Delete comma.</w:t>
      </w:r>
      <w:r w:rsidRPr="00686847">
        <w:rPr>
          <w:rFonts w:eastAsia="Times New Roman" w:cs="Times New Roman"/>
          <w:color w:val="548DD4" w:themeColor="text2" w:themeTint="99"/>
        </w:rPr>
        <w:br/>
        <w:t xml:space="preserve">14. Line </w:t>
      </w:r>
      <w:proofErr w:type="spellStart"/>
      <w:r w:rsidRPr="00686847">
        <w:rPr>
          <w:rFonts w:eastAsia="Times New Roman" w:cs="Times New Roman"/>
          <w:color w:val="548DD4" w:themeColor="text2" w:themeTint="99"/>
        </w:rPr>
        <w:t>Line</w:t>
      </w:r>
      <w:proofErr w:type="spellEnd"/>
      <w:r w:rsidRPr="00686847">
        <w:rPr>
          <w:rFonts w:eastAsia="Times New Roman" w:cs="Times New Roman"/>
          <w:color w:val="548DD4" w:themeColor="text2" w:themeTint="99"/>
        </w:rPr>
        <w:t xml:space="preserve"> 183: Correct spelling of “</w:t>
      </w:r>
      <w:proofErr w:type="spellStart"/>
      <w:r w:rsidRPr="00686847">
        <w:rPr>
          <w:rFonts w:eastAsia="Times New Roman" w:cs="Times New Roman"/>
          <w:color w:val="548DD4" w:themeColor="text2" w:themeTint="99"/>
        </w:rPr>
        <w:t>visualised</w:t>
      </w:r>
      <w:proofErr w:type="spellEnd"/>
      <w:r w:rsidRPr="00686847">
        <w:rPr>
          <w:rFonts w:eastAsia="Times New Roman" w:cs="Times New Roman"/>
          <w:color w:val="548DD4" w:themeColor="text2" w:themeTint="99"/>
        </w:rPr>
        <w:t>”.</w:t>
      </w:r>
      <w:r w:rsidRPr="00686847">
        <w:rPr>
          <w:rFonts w:eastAsia="Times New Roman" w:cs="Times New Roman"/>
          <w:color w:val="548DD4" w:themeColor="text2" w:themeTint="99"/>
        </w:rPr>
        <w:br/>
        <w:t>15. Line 197: Replace “closer to” with “nearer”.</w:t>
      </w:r>
      <w:r w:rsidRPr="00686847">
        <w:rPr>
          <w:rFonts w:eastAsia="Times New Roman" w:cs="Times New Roman"/>
          <w:color w:val="548DD4" w:themeColor="text2" w:themeTint="99"/>
        </w:rPr>
        <w:br/>
        <w:t>16. Line 202: Insert comma after “new” and strike “logging that has”.</w:t>
      </w:r>
      <w:r w:rsidRPr="00686847">
        <w:rPr>
          <w:rFonts w:eastAsia="Times New Roman" w:cs="Times New Roman"/>
          <w:color w:val="548DD4" w:themeColor="text2" w:themeTint="99"/>
        </w:rPr>
        <w:br/>
        <w:t>17. Line Lines 203-204: Remove abbreviations of latitude and longitude from superscripts of degrees and change to regular font capitals that follow their respective degree values.</w:t>
      </w:r>
    </w:p>
    <w:p w14:paraId="69F696BD" w14:textId="77777777" w:rsidR="008F20B8" w:rsidRDefault="008F20B8" w:rsidP="008F20B8">
      <w:pPr>
        <w:pStyle w:val="ListParagraph"/>
        <w:rPr>
          <w:rFonts w:eastAsia="Times New Roman" w:cs="Times New Roman"/>
          <w:color w:val="548DD4" w:themeColor="text2" w:themeTint="99"/>
        </w:rPr>
      </w:pPr>
    </w:p>
    <w:p w14:paraId="263CDEAC" w14:textId="77777777" w:rsidR="008F20B8" w:rsidRDefault="00415C97" w:rsidP="008F20B8">
      <w:pPr>
        <w:ind w:left="360"/>
        <w:rPr>
          <w:rFonts w:eastAsia="Times New Roman" w:cs="Times New Roman"/>
          <w:color w:val="548DD4" w:themeColor="text2" w:themeTint="99"/>
        </w:rPr>
      </w:pPr>
      <w:r w:rsidRPr="008F20B8">
        <w:rPr>
          <w:rFonts w:eastAsia="Times New Roman" w:cs="Times New Roman"/>
          <w:color w:val="548DD4" w:themeColor="text2" w:themeTint="99"/>
        </w:rPr>
        <w:br/>
        <w:t>* 18. Results Line 216: Figure 1 is not cited; logically, it should be referred to here, perhaps with brief mention that it provides a schematic summary of patterns attributable to the first and second latent variables.</w:t>
      </w:r>
      <w:r w:rsidR="008F20B8">
        <w:rPr>
          <w:rFonts w:eastAsia="Times New Roman" w:cs="Times New Roman"/>
          <w:color w:val="548DD4" w:themeColor="text2" w:themeTint="99"/>
        </w:rPr>
        <w:t xml:space="preserve"> </w:t>
      </w:r>
    </w:p>
    <w:p w14:paraId="466A4B2F" w14:textId="4D3C4603" w:rsidR="008F20B8" w:rsidRPr="0002316D" w:rsidRDefault="0002316D" w:rsidP="008F20B8">
      <w:pPr>
        <w:ind w:left="360"/>
        <w:rPr>
          <w:rFonts w:eastAsia="Times New Roman" w:cs="Times New Roman"/>
        </w:rPr>
      </w:pPr>
      <w:r w:rsidRPr="0002316D">
        <w:rPr>
          <w:rFonts w:eastAsia="Times New Roman" w:cs="Times New Roman"/>
        </w:rPr>
        <w:t xml:space="preserve">Agreed. We think the reviewer is referring to Figure 2 (figure 1 </w:t>
      </w:r>
      <w:r>
        <w:rPr>
          <w:rFonts w:eastAsia="Times New Roman" w:cs="Times New Roman"/>
        </w:rPr>
        <w:t xml:space="preserve">just </w:t>
      </w:r>
      <w:r w:rsidRPr="0002316D">
        <w:rPr>
          <w:rFonts w:eastAsia="Times New Roman" w:cs="Times New Roman"/>
        </w:rPr>
        <w:t xml:space="preserve">gives </w:t>
      </w:r>
      <w:r>
        <w:rPr>
          <w:rFonts w:eastAsia="Times New Roman" w:cs="Times New Roman"/>
        </w:rPr>
        <w:t xml:space="preserve">a schematic of the model’s structure and has no new results). </w:t>
      </w:r>
      <w:r w:rsidRPr="0002316D">
        <w:rPr>
          <w:rFonts w:eastAsia="Times New Roman" w:cs="Times New Roman"/>
        </w:rPr>
        <w:t xml:space="preserve"> </w:t>
      </w:r>
      <w:r w:rsidR="00A93E31">
        <w:rPr>
          <w:rFonts w:eastAsia="Times New Roman" w:cs="Times New Roman"/>
        </w:rPr>
        <w:t xml:space="preserve">We have not added any additional interpretation of the figure, because its interpretation is given below and in the figure legend. </w:t>
      </w:r>
    </w:p>
    <w:p w14:paraId="05483DDF" w14:textId="77777777" w:rsidR="00A24BFE" w:rsidRDefault="00A24BFE" w:rsidP="00A24BFE">
      <w:pPr>
        <w:rPr>
          <w:rFonts w:eastAsia="Times New Roman" w:cs="Times New Roman"/>
          <w:color w:val="548DD4" w:themeColor="text2" w:themeTint="99"/>
        </w:rPr>
      </w:pPr>
    </w:p>
    <w:p w14:paraId="0179D58E" w14:textId="77777777" w:rsidR="00A24BFE" w:rsidRDefault="00725995" w:rsidP="00A24BFE">
      <w:pPr>
        <w:rPr>
          <w:rFonts w:eastAsia="Times New Roman" w:cs="Times New Roman"/>
        </w:rPr>
      </w:pPr>
      <w:r>
        <w:rPr>
          <w:rFonts w:eastAsia="Times New Roman" w:cs="Times New Roman"/>
        </w:rPr>
        <w:t>All the comments that follow are minor editorial changes, we have corrected them all in the manuscript:</w:t>
      </w:r>
    </w:p>
    <w:p w14:paraId="038276BA" w14:textId="3F7A4F35" w:rsidR="003E4723" w:rsidRDefault="00415C97" w:rsidP="00A24BFE">
      <w:pPr>
        <w:ind w:left="720"/>
        <w:rPr>
          <w:rFonts w:eastAsia="Times New Roman" w:cs="Times New Roman"/>
          <w:color w:val="548DD4" w:themeColor="text2" w:themeTint="99"/>
        </w:rPr>
      </w:pPr>
      <w:r w:rsidRPr="008F20B8">
        <w:rPr>
          <w:rFonts w:eastAsia="Times New Roman" w:cs="Times New Roman"/>
          <w:color w:val="548DD4" w:themeColor="text2" w:themeTint="99"/>
        </w:rPr>
        <w:t>19. Line 216: Strike “However,” and rephrase as “We therefore proceeded”.</w:t>
      </w:r>
      <w:r w:rsidRPr="008F20B8">
        <w:rPr>
          <w:rFonts w:eastAsia="Times New Roman" w:cs="Times New Roman"/>
          <w:color w:val="548DD4" w:themeColor="text2" w:themeTint="99"/>
        </w:rPr>
        <w:br/>
        <w:t>20. Line 219: Delete “that” and the comma immediately preceding it.</w:t>
      </w:r>
      <w:r w:rsidRPr="008F20B8">
        <w:rPr>
          <w:rFonts w:eastAsia="Times New Roman" w:cs="Times New Roman"/>
          <w:color w:val="548DD4" w:themeColor="text2" w:themeTint="99"/>
        </w:rPr>
        <w:br/>
        <w:t>21. Line 223: Replace “further” with “farther” when referring to distance. Ditto re Fig. 2 caption.</w:t>
      </w:r>
      <w:r w:rsidRPr="008F20B8">
        <w:rPr>
          <w:rFonts w:eastAsia="Times New Roman" w:cs="Times New Roman"/>
          <w:color w:val="548DD4" w:themeColor="text2" w:themeTint="99"/>
        </w:rPr>
        <w:br/>
        <w:t xml:space="preserve">* 22. Line 231: Fig. 4 is cited here along with Fig. 2a in support of assertion that the </w:t>
      </w:r>
      <w:r w:rsidRPr="008F20B8">
        <w:rPr>
          <w:rFonts w:eastAsia="Times New Roman" w:cs="Times New Roman"/>
          <w:color w:val="548DD4" w:themeColor="text2" w:themeTint="99"/>
        </w:rPr>
        <w:lastRenderedPageBreak/>
        <w:t>constrained latent variable represents a gradient from high to low benthic complexity. I agree that the Fig. 4 map of the probability field should be cited here, but it should be shifted forward in position and relabeled as Fig. 3.</w:t>
      </w:r>
      <w:r w:rsidRPr="008F20B8">
        <w:rPr>
          <w:rFonts w:eastAsia="Times New Roman" w:cs="Times New Roman"/>
          <w:color w:val="548DD4" w:themeColor="text2" w:themeTint="99"/>
        </w:rPr>
        <w:br/>
        <w:t>23. Line 234: Correct misspelled “also”.</w:t>
      </w:r>
      <w:r w:rsidRPr="008F20B8">
        <w:rPr>
          <w:rFonts w:eastAsia="Times New Roman" w:cs="Times New Roman"/>
          <w:color w:val="548DD4" w:themeColor="text2" w:themeTint="99"/>
        </w:rPr>
        <w:br/>
        <w:t xml:space="preserve">24. Line 235 (twice) and line 238: </w:t>
      </w:r>
      <w:proofErr w:type="spellStart"/>
      <w:r w:rsidRPr="008F20B8">
        <w:rPr>
          <w:rFonts w:eastAsia="Times New Roman" w:cs="Times New Roman"/>
          <w:color w:val="548DD4" w:themeColor="text2" w:themeTint="99"/>
        </w:rPr>
        <w:t>Relabel</w:t>
      </w:r>
      <w:proofErr w:type="spellEnd"/>
      <w:r w:rsidRPr="008F20B8">
        <w:rPr>
          <w:rFonts w:eastAsia="Times New Roman" w:cs="Times New Roman"/>
          <w:color w:val="548DD4" w:themeColor="text2" w:themeTint="99"/>
        </w:rPr>
        <w:t xml:space="preserve"> all mention of Fig. 3 as Fig. 4 and re-order as 4th in sequence of text figures.</w:t>
      </w:r>
      <w:r w:rsidRPr="008F20B8">
        <w:rPr>
          <w:rFonts w:eastAsia="Times New Roman" w:cs="Times New Roman"/>
          <w:color w:val="548DD4" w:themeColor="text2" w:themeTint="99"/>
        </w:rPr>
        <w:br/>
        <w:t>25. Lines 235 &amp; 254: Replace comma with semicolon before “however” and insert a comma after it.</w:t>
      </w:r>
      <w:r w:rsidRPr="008F20B8">
        <w:rPr>
          <w:rFonts w:eastAsia="Times New Roman" w:cs="Times New Roman"/>
          <w:color w:val="548DD4" w:themeColor="text2" w:themeTint="99"/>
        </w:rPr>
        <w:br/>
        <w:t>26. Line 235: Replace “change increase closer” with “increase in cover closer”.</w:t>
      </w:r>
      <w:r w:rsidRPr="008F20B8">
        <w:rPr>
          <w:rFonts w:eastAsia="Times New Roman" w:cs="Times New Roman"/>
          <w:color w:val="548DD4" w:themeColor="text2" w:themeTint="99"/>
        </w:rPr>
        <w:br/>
        <w:t>27. Line 237: Replace “near to” with “nearer”.</w:t>
      </w:r>
      <w:r w:rsidRPr="008F20B8">
        <w:rPr>
          <w:rFonts w:eastAsia="Times New Roman" w:cs="Times New Roman"/>
          <w:color w:val="548DD4" w:themeColor="text2" w:themeTint="99"/>
        </w:rPr>
        <w:br/>
        <w:t>28. Line 239: Replace “”a positive association” with “positive associations”.</w:t>
      </w:r>
      <w:r w:rsidRPr="008F20B8">
        <w:rPr>
          <w:rFonts w:eastAsia="Times New Roman" w:cs="Times New Roman"/>
          <w:color w:val="548DD4" w:themeColor="text2" w:themeTint="99"/>
        </w:rPr>
        <w:br/>
        <w:t>29. Line 242: Replace “Mean estimates” with “Means estimated” and “at taken”.</w:t>
      </w:r>
      <w:r w:rsidRPr="008F20B8">
        <w:rPr>
          <w:rFonts w:eastAsia="Times New Roman" w:cs="Times New Roman"/>
          <w:color w:val="548DD4" w:themeColor="text2" w:themeTint="99"/>
        </w:rPr>
        <w:br/>
        <w:t>30. Lines 247-248: Insert “the” before “footprint”; delete the comma that follows the 5th word after it.</w:t>
      </w:r>
      <w:r w:rsidRPr="008F20B8">
        <w:rPr>
          <w:rFonts w:eastAsia="Times New Roman" w:cs="Times New Roman"/>
          <w:color w:val="548DD4" w:themeColor="text2" w:themeTint="99"/>
        </w:rPr>
        <w:br/>
        <w:t>31. Line 249: Replace “near to” with “nearer”.</w:t>
      </w:r>
      <w:r w:rsidRPr="008F20B8">
        <w:rPr>
          <w:rFonts w:eastAsia="Times New Roman" w:cs="Times New Roman"/>
          <w:color w:val="548DD4" w:themeColor="text2" w:themeTint="99"/>
        </w:rPr>
        <w:br/>
        <w:t>32. Line 252: Replace “close to” with “nearer”.</w:t>
      </w:r>
      <w:r w:rsidRPr="008F20B8">
        <w:rPr>
          <w:rFonts w:eastAsia="Times New Roman" w:cs="Times New Roman"/>
          <w:color w:val="548DD4" w:themeColor="text2" w:themeTint="99"/>
        </w:rPr>
        <w:br/>
        <w:t>33. Line 257: Replace “with” with “that” .</w:t>
      </w:r>
    </w:p>
    <w:p w14:paraId="632ADB17" w14:textId="77777777" w:rsidR="002536C2" w:rsidRDefault="002536C2" w:rsidP="008B1FD1">
      <w:pPr>
        <w:ind w:left="360"/>
        <w:rPr>
          <w:rFonts w:eastAsia="Times New Roman" w:cs="Times New Roman"/>
          <w:color w:val="548DD4" w:themeColor="text2" w:themeTint="99"/>
        </w:rPr>
      </w:pPr>
    </w:p>
    <w:p w14:paraId="76D32F39" w14:textId="7E23E35C" w:rsidR="008F20B8" w:rsidRDefault="00415C97" w:rsidP="008B1FD1">
      <w:pPr>
        <w:ind w:left="360"/>
        <w:rPr>
          <w:rFonts w:eastAsia="Times New Roman" w:cs="Times New Roman"/>
          <w:color w:val="548DD4" w:themeColor="text2" w:themeTint="99"/>
        </w:rPr>
      </w:pPr>
      <w:r w:rsidRPr="008F20B8">
        <w:rPr>
          <w:rFonts w:eastAsia="Times New Roman" w:cs="Times New Roman"/>
          <w:color w:val="548DD4" w:themeColor="text2" w:themeTint="99"/>
        </w:rPr>
        <w:t>* 34. Line 258: Insert upper limit of estimated impact area—“179 to ? hectares”.</w:t>
      </w:r>
    </w:p>
    <w:p w14:paraId="6C3DF72A" w14:textId="75D4E5D8" w:rsidR="008F20B8" w:rsidRPr="003E4723" w:rsidRDefault="003E4723" w:rsidP="008F20B8">
      <w:pPr>
        <w:ind w:left="360"/>
        <w:rPr>
          <w:rFonts w:eastAsia="Times New Roman" w:cs="Times New Roman"/>
        </w:rPr>
      </w:pPr>
      <w:r w:rsidRPr="003E4723">
        <w:rPr>
          <w:rFonts w:eastAsia="Times New Roman" w:cs="Times New Roman"/>
        </w:rPr>
        <w:t xml:space="preserve">Agreed. 179 is the upper limit, so we have added “or up to 179 hectares”. </w:t>
      </w:r>
    </w:p>
    <w:p w14:paraId="203FEDA9" w14:textId="77777777" w:rsidR="008F20B8" w:rsidRDefault="00415C97" w:rsidP="008F20B8">
      <w:pPr>
        <w:ind w:left="360"/>
        <w:rPr>
          <w:rFonts w:eastAsia="Times New Roman" w:cs="Times New Roman"/>
          <w:color w:val="548DD4" w:themeColor="text2" w:themeTint="99"/>
        </w:rPr>
      </w:pPr>
      <w:r w:rsidRPr="008F20B8">
        <w:rPr>
          <w:rFonts w:eastAsia="Times New Roman" w:cs="Times New Roman"/>
          <w:color w:val="548DD4" w:themeColor="text2" w:themeTint="99"/>
        </w:rPr>
        <w:br/>
        <w:t>* 35. Discussion, lines 310-311: Suggest mentioning, in order to provide a greater perspective, the concept of “space-for-time substitution” (Pickett, S. T. A. 1989. Space-for-time substitution as an alternative to long-term studies. In Long-term Studies in Ecology G.E. Likens, ed.), pp. 110–135. New York: Springer-</w:t>
      </w:r>
      <w:proofErr w:type="spellStart"/>
      <w:r w:rsidRPr="008F20B8">
        <w:rPr>
          <w:rFonts w:eastAsia="Times New Roman" w:cs="Times New Roman"/>
          <w:color w:val="548DD4" w:themeColor="text2" w:themeTint="99"/>
        </w:rPr>
        <w:t>Verlag</w:t>
      </w:r>
      <w:proofErr w:type="spellEnd"/>
      <w:r w:rsidRPr="008F20B8">
        <w:rPr>
          <w:rFonts w:eastAsia="Times New Roman" w:cs="Times New Roman"/>
          <w:color w:val="548DD4" w:themeColor="text2" w:themeTint="99"/>
        </w:rPr>
        <w:t>). This long-recognized approach continues to be used to identify and predict impact in a more timely and cost-effective manner (</w:t>
      </w:r>
      <w:proofErr w:type="spellStart"/>
      <w:r w:rsidRPr="008F20B8">
        <w:rPr>
          <w:rFonts w:eastAsia="Times New Roman" w:cs="Times New Roman"/>
          <w:color w:val="548DD4" w:themeColor="text2" w:themeTint="99"/>
        </w:rPr>
        <w:t>DeMartini</w:t>
      </w:r>
      <w:proofErr w:type="spellEnd"/>
      <w:r w:rsidRPr="008F20B8">
        <w:rPr>
          <w:rFonts w:eastAsia="Times New Roman" w:cs="Times New Roman"/>
          <w:color w:val="548DD4" w:themeColor="text2" w:themeTint="99"/>
        </w:rPr>
        <w:t xml:space="preserve"> et al. 2013).</w:t>
      </w:r>
    </w:p>
    <w:p w14:paraId="77DDD3B6" w14:textId="03012C1D" w:rsidR="008F20B8" w:rsidRPr="002A1B07" w:rsidRDefault="00163700" w:rsidP="008F20B8">
      <w:pPr>
        <w:ind w:left="360"/>
        <w:rPr>
          <w:rFonts w:eastAsia="Times New Roman" w:cs="Times New Roman"/>
        </w:rPr>
      </w:pPr>
      <w:r w:rsidRPr="002A1B07">
        <w:rPr>
          <w:rFonts w:eastAsia="Times New Roman" w:cs="Times New Roman"/>
        </w:rPr>
        <w:t>Agreed. Added: “</w:t>
      </w:r>
      <w:r w:rsidRPr="002A1B07">
        <w:t>For instance, time-series data may provide more accurate, but more expensive estimation of logging impacts than the ‘space-</w:t>
      </w:r>
      <w:proofErr w:type="spellStart"/>
      <w:r w:rsidRPr="002A1B07">
        <w:t>for’time</w:t>
      </w:r>
      <w:proofErr w:type="spellEnd"/>
      <w:r w:rsidRPr="002A1B07">
        <w:t xml:space="preserve">’ substitution we used here (Pickett 1989, </w:t>
      </w:r>
      <w:proofErr w:type="spellStart"/>
      <w:r w:rsidRPr="002A1B07">
        <w:t>DeMartini</w:t>
      </w:r>
      <w:proofErr w:type="spellEnd"/>
      <w:r w:rsidRPr="002A1B07">
        <w:t xml:space="preserve"> et al. 2013).”</w:t>
      </w:r>
    </w:p>
    <w:p w14:paraId="19822795" w14:textId="77777777" w:rsidR="00732C2B" w:rsidRDefault="00732C2B" w:rsidP="008F20B8">
      <w:pPr>
        <w:ind w:left="360"/>
        <w:rPr>
          <w:rFonts w:eastAsia="Times New Roman" w:cs="Times New Roman"/>
          <w:color w:val="548DD4" w:themeColor="text2" w:themeTint="99"/>
        </w:rPr>
      </w:pPr>
    </w:p>
    <w:p w14:paraId="46DCB855" w14:textId="77777777" w:rsidR="00D678CC" w:rsidRDefault="00732C2B" w:rsidP="00F8504A">
      <w:pPr>
        <w:ind w:left="360"/>
        <w:rPr>
          <w:rFonts w:eastAsia="Times New Roman" w:cs="Times New Roman"/>
        </w:rPr>
      </w:pPr>
      <w:r>
        <w:rPr>
          <w:rFonts w:eastAsia="Times New Roman" w:cs="Times New Roman"/>
        </w:rPr>
        <w:t>All the comments that follow are minor editorial changes, we have corrected them all in the manuscript:</w:t>
      </w:r>
    </w:p>
    <w:p w14:paraId="7B5EF615" w14:textId="1C987A1C" w:rsidR="008F20B8" w:rsidRDefault="00415C97" w:rsidP="00D678CC">
      <w:pPr>
        <w:ind w:left="720"/>
        <w:rPr>
          <w:rFonts w:eastAsia="Times New Roman" w:cs="Times New Roman"/>
          <w:color w:val="548DD4" w:themeColor="text2" w:themeTint="99"/>
        </w:rPr>
      </w:pPr>
      <w:r w:rsidRPr="008F20B8">
        <w:rPr>
          <w:rFonts w:eastAsia="Times New Roman" w:cs="Times New Roman"/>
          <w:color w:val="548DD4" w:themeColor="text2" w:themeTint="99"/>
        </w:rPr>
        <w:t>36. Line 331: Suggest replacing the first “precise” with “localized” and the second “precise” with “finer-scale”.</w:t>
      </w:r>
      <w:r w:rsidRPr="008F20B8">
        <w:rPr>
          <w:rFonts w:eastAsia="Times New Roman" w:cs="Times New Roman"/>
          <w:color w:val="548DD4" w:themeColor="text2" w:themeTint="99"/>
        </w:rPr>
        <w:br/>
        <w:t>37. Line 336: Replace “amount” with “magnitude”.</w:t>
      </w:r>
      <w:r w:rsidRPr="008F20B8">
        <w:rPr>
          <w:rFonts w:eastAsia="Times New Roman" w:cs="Times New Roman"/>
          <w:color w:val="548DD4" w:themeColor="text2" w:themeTint="99"/>
        </w:rPr>
        <w:br/>
        <w:t>38. Line 342: Shift lead “However” to between “model” and “is”.</w:t>
      </w:r>
      <w:r w:rsidRPr="008F20B8">
        <w:rPr>
          <w:rFonts w:eastAsia="Times New Roman" w:cs="Times New Roman"/>
          <w:color w:val="548DD4" w:themeColor="text2" w:themeTint="99"/>
        </w:rPr>
        <w:br/>
        <w:t>39. Line 355: Replace “their” with “there”.</w:t>
      </w:r>
    </w:p>
    <w:p w14:paraId="0513808A" w14:textId="77777777" w:rsidR="008F20B8" w:rsidRDefault="00415C97" w:rsidP="00D678CC">
      <w:pPr>
        <w:ind w:left="720"/>
        <w:rPr>
          <w:rFonts w:eastAsia="Times New Roman" w:cs="Times New Roman"/>
          <w:color w:val="548DD4" w:themeColor="text2" w:themeTint="99"/>
        </w:rPr>
      </w:pPr>
      <w:r w:rsidRPr="008F20B8">
        <w:rPr>
          <w:rFonts w:eastAsia="Times New Roman" w:cs="Times New Roman"/>
          <w:color w:val="548DD4" w:themeColor="text2" w:themeTint="99"/>
        </w:rPr>
        <w:br/>
        <w:t>* 40. Lines 361-363: The first sentence is redundant with the lead sentence of the Discussion. Both sentences on lines 361-363 are out-of-place and should be used (re-</w:t>
      </w:r>
      <w:r w:rsidRPr="008F20B8">
        <w:rPr>
          <w:rFonts w:eastAsia="Times New Roman" w:cs="Times New Roman"/>
          <w:color w:val="548DD4" w:themeColor="text2" w:themeTint="99"/>
        </w:rPr>
        <w:lastRenderedPageBreak/>
        <w:t>worded) as the first several sentences of the Discussion. The concluding paragraph of the Discussion would then need a new lead topic sentence. I suggest something like: “Our case study demonstrates the successful application of a joint model to identify and predict impacts on coral reef habitat.” Continue with “More generally, joint models offer a useful tool for … additional reef and other ecosystems …”.</w:t>
      </w:r>
    </w:p>
    <w:p w14:paraId="4B4EFCCB" w14:textId="4BC3C7CB" w:rsidR="008F20B8" w:rsidRPr="00FB5639" w:rsidRDefault="00FE78D2" w:rsidP="008F20B8">
      <w:pPr>
        <w:ind w:left="360"/>
        <w:rPr>
          <w:rFonts w:eastAsia="Times New Roman" w:cs="Times New Roman"/>
        </w:rPr>
      </w:pPr>
      <w:r w:rsidRPr="00FB5639">
        <w:rPr>
          <w:rFonts w:eastAsia="Times New Roman" w:cs="Times New Roman"/>
        </w:rPr>
        <w:t xml:space="preserve">Agreed. This sentence has been corrected as per the comment from the Handling Editor. </w:t>
      </w:r>
    </w:p>
    <w:p w14:paraId="66C0FFBD" w14:textId="77777777" w:rsidR="00CF69CF" w:rsidRDefault="00CF69CF" w:rsidP="008F20B8">
      <w:pPr>
        <w:ind w:left="360"/>
        <w:rPr>
          <w:rFonts w:eastAsia="Times New Roman" w:cs="Times New Roman"/>
          <w:color w:val="548DD4" w:themeColor="text2" w:themeTint="99"/>
        </w:rPr>
      </w:pPr>
    </w:p>
    <w:p w14:paraId="2CFEBCFC" w14:textId="77777777" w:rsidR="00AF2D54" w:rsidRDefault="00CF69CF" w:rsidP="008F20B8">
      <w:pPr>
        <w:ind w:left="360"/>
        <w:rPr>
          <w:rFonts w:eastAsia="Times New Roman" w:cs="Times New Roman"/>
        </w:rPr>
      </w:pPr>
      <w:r>
        <w:rPr>
          <w:rFonts w:eastAsia="Times New Roman" w:cs="Times New Roman"/>
        </w:rPr>
        <w:t>All the comments that follow are minor editorial changes, we have corrected them all in the manuscript:</w:t>
      </w:r>
    </w:p>
    <w:p w14:paraId="77805459" w14:textId="77777777" w:rsidR="00DF3408" w:rsidRDefault="00415C97" w:rsidP="00DF3408">
      <w:pPr>
        <w:ind w:left="720"/>
        <w:rPr>
          <w:rFonts w:eastAsia="Times New Roman" w:cs="Times New Roman"/>
          <w:color w:val="548DD4" w:themeColor="text2" w:themeTint="99"/>
        </w:rPr>
      </w:pPr>
      <w:r w:rsidRPr="008F20B8">
        <w:rPr>
          <w:rFonts w:eastAsia="Times New Roman" w:cs="Times New Roman"/>
          <w:color w:val="548DD4" w:themeColor="text2" w:themeTint="99"/>
        </w:rPr>
        <w:t>* 41. Figure 2: Panel (a) on the far left lacks its label; ditto for panel (b) and for panel (c) on the far right.</w:t>
      </w:r>
      <w:r w:rsidRPr="008F20B8">
        <w:rPr>
          <w:rFonts w:eastAsia="Times New Roman" w:cs="Times New Roman"/>
          <w:color w:val="548DD4" w:themeColor="text2" w:themeTint="99"/>
        </w:rPr>
        <w:br/>
        <w:t>42. Figure 3 caption: Replace “Significant was” with “Significance”.</w:t>
      </w:r>
      <w:r w:rsidRPr="008F20B8">
        <w:rPr>
          <w:rFonts w:eastAsia="Times New Roman" w:cs="Times New Roman"/>
          <w:color w:val="548DD4" w:themeColor="text2" w:themeTint="99"/>
        </w:rPr>
        <w:br/>
        <w:t>43. Appendix S5 Model Evaluation, Table S2 caption: Cor</w:t>
      </w:r>
      <w:r w:rsidR="00DF3408">
        <w:rPr>
          <w:rFonts w:eastAsia="Times New Roman" w:cs="Times New Roman"/>
          <w:color w:val="548DD4" w:themeColor="text2" w:themeTint="99"/>
        </w:rPr>
        <w:t>rect typo “now” to “no"</w:t>
      </w:r>
    </w:p>
    <w:p w14:paraId="5A180216" w14:textId="77777777" w:rsidR="00DF3408" w:rsidRDefault="00DF3408" w:rsidP="008F20B8">
      <w:pPr>
        <w:ind w:left="360"/>
        <w:rPr>
          <w:rFonts w:eastAsia="Times New Roman" w:cs="Times New Roman"/>
          <w:color w:val="548DD4" w:themeColor="text2" w:themeTint="99"/>
        </w:rPr>
      </w:pPr>
    </w:p>
    <w:p w14:paraId="45602093" w14:textId="1130CC00" w:rsidR="00C23B1E" w:rsidRPr="008F20B8" w:rsidRDefault="00AD5E49" w:rsidP="00C551ED">
      <w:pPr>
        <w:rPr>
          <w:rFonts w:eastAsia="Times New Roman" w:cs="Times New Roman"/>
          <w:color w:val="548DD4" w:themeColor="text2" w:themeTint="99"/>
        </w:rPr>
      </w:pPr>
      <w:r w:rsidRPr="00030B55">
        <w:rPr>
          <w:rFonts w:eastAsia="Times New Roman" w:cs="Times New Roman"/>
          <w:color w:val="548DD4" w:themeColor="text2" w:themeTint="99"/>
        </w:rPr>
        <w:t>COMMENTS FROM REVIEWER 2</w:t>
      </w:r>
      <w:r w:rsidR="00415C97" w:rsidRPr="00030B55">
        <w:rPr>
          <w:rFonts w:eastAsia="Times New Roman" w:cs="Times New Roman"/>
          <w:color w:val="548DD4" w:themeColor="text2" w:themeTint="99"/>
        </w:rPr>
        <w:br/>
      </w:r>
      <w:r w:rsidR="00415C97" w:rsidRPr="00030B55">
        <w:rPr>
          <w:rFonts w:eastAsia="Times New Roman" w:cs="Times New Roman"/>
          <w:color w:val="548DD4" w:themeColor="text2" w:themeTint="99"/>
        </w:rPr>
        <w:br/>
        <w:t>The main thing that is missing from the paper at the moment is some evaluation of the method proposed here – how do we know that it works?  Examples of what could be done are to include a simulation (studying how reliably it recovers the underlying pattern, and checking it converges to the “true” answer as sample size increases) or using training/test splits and studying predictive performance, to compare across different models.  Or a more arm-wavy comparison to something like GDM, to compare in terms of how informative the different tools are at informing conservation strategies.</w:t>
      </w:r>
    </w:p>
    <w:p w14:paraId="02602B9A" w14:textId="5A054E51" w:rsidR="003756E3" w:rsidRDefault="006B128E" w:rsidP="00415C97">
      <w:pPr>
        <w:rPr>
          <w:rFonts w:eastAsia="Times New Roman" w:cs="Times New Roman"/>
        </w:rPr>
      </w:pPr>
      <w:r>
        <w:rPr>
          <w:rFonts w:eastAsia="Times New Roman" w:cs="Times New Roman"/>
        </w:rPr>
        <w:t xml:space="preserve">Thank you for these helpful suggestions. They are all excellent suggestions for </w:t>
      </w:r>
      <w:r w:rsidR="00030B55">
        <w:rPr>
          <w:rFonts w:eastAsia="Times New Roman" w:cs="Times New Roman"/>
        </w:rPr>
        <w:t xml:space="preserve">evaluating the method. </w:t>
      </w:r>
      <w:r w:rsidR="007F7999">
        <w:rPr>
          <w:rFonts w:eastAsia="Times New Roman" w:cs="Times New Roman"/>
        </w:rPr>
        <w:t xml:space="preserve">We have </w:t>
      </w:r>
      <w:r w:rsidR="00497087">
        <w:rPr>
          <w:rFonts w:eastAsia="Times New Roman" w:cs="Times New Roman"/>
        </w:rPr>
        <w:t xml:space="preserve">provided </w:t>
      </w:r>
      <w:r w:rsidR="00FA1925">
        <w:rPr>
          <w:rFonts w:eastAsia="Times New Roman" w:cs="Times New Roman"/>
        </w:rPr>
        <w:t xml:space="preserve">an evaluation of the model’s predictive ability using </w:t>
      </w:r>
      <w:r w:rsidR="00DF3420">
        <w:rPr>
          <w:rFonts w:eastAsia="Times New Roman" w:cs="Times New Roman"/>
        </w:rPr>
        <w:t>leave one out cross validation</w:t>
      </w:r>
      <w:r w:rsidR="00FA1925">
        <w:rPr>
          <w:rFonts w:eastAsia="Times New Roman" w:cs="Times New Roman"/>
        </w:rPr>
        <w:t xml:space="preserve"> and we also compare the </w:t>
      </w:r>
      <w:r w:rsidR="00283372">
        <w:rPr>
          <w:rFonts w:eastAsia="Times New Roman" w:cs="Times New Roman"/>
        </w:rPr>
        <w:t xml:space="preserve">model’s output to two other multivariate methods that are commonly used to </w:t>
      </w:r>
      <w:proofErr w:type="spellStart"/>
      <w:r w:rsidR="004B6D82">
        <w:rPr>
          <w:rFonts w:eastAsia="Times New Roman" w:cs="Times New Roman"/>
        </w:rPr>
        <w:t>analyse</w:t>
      </w:r>
      <w:proofErr w:type="spellEnd"/>
      <w:r w:rsidR="004B6D82">
        <w:rPr>
          <w:rFonts w:eastAsia="Times New Roman" w:cs="Times New Roman"/>
        </w:rPr>
        <w:t xml:space="preserve"> </w:t>
      </w:r>
      <w:r w:rsidR="00E57E79">
        <w:rPr>
          <w:rFonts w:eastAsia="Times New Roman" w:cs="Times New Roman"/>
        </w:rPr>
        <w:t xml:space="preserve">how </w:t>
      </w:r>
      <w:r w:rsidR="004B6D82">
        <w:rPr>
          <w:rFonts w:eastAsia="Times New Roman" w:cs="Times New Roman"/>
        </w:rPr>
        <w:t>community structure</w:t>
      </w:r>
      <w:r w:rsidR="00E57E79">
        <w:rPr>
          <w:rFonts w:eastAsia="Times New Roman" w:cs="Times New Roman"/>
        </w:rPr>
        <w:t xml:space="preserve"> varies</w:t>
      </w:r>
      <w:r w:rsidR="004B6D82">
        <w:rPr>
          <w:rFonts w:eastAsia="Times New Roman" w:cs="Times New Roman"/>
        </w:rPr>
        <w:t xml:space="preserve"> across environmental gradients (MDS and CCA). </w:t>
      </w:r>
      <w:r w:rsidR="00E179B7">
        <w:rPr>
          <w:rFonts w:eastAsia="Times New Roman" w:cs="Times New Roman"/>
        </w:rPr>
        <w:t xml:space="preserve">We have not include a simulation study at this stage, due to technical challenges </w:t>
      </w:r>
      <w:r w:rsidR="00CF5B9C">
        <w:rPr>
          <w:rFonts w:eastAsia="Times New Roman" w:cs="Times New Roman"/>
        </w:rPr>
        <w:t xml:space="preserve">in the automatic evaluation of 1000s of </w:t>
      </w:r>
      <w:r w:rsidR="0019080F">
        <w:rPr>
          <w:rFonts w:eastAsia="Times New Roman" w:cs="Times New Roman"/>
        </w:rPr>
        <w:t xml:space="preserve">model fits </w:t>
      </w:r>
      <w:r w:rsidR="00E179B7">
        <w:rPr>
          <w:rFonts w:eastAsia="Times New Roman" w:cs="Times New Roman"/>
        </w:rPr>
        <w:t xml:space="preserve">(we explain why below). </w:t>
      </w:r>
      <w:r w:rsidR="00C510AA">
        <w:rPr>
          <w:rFonts w:eastAsia="Times New Roman" w:cs="Times New Roman"/>
        </w:rPr>
        <w:t xml:space="preserve">We have added to the text (Methods): </w:t>
      </w:r>
    </w:p>
    <w:p w14:paraId="58FF6AEA" w14:textId="098B6D15" w:rsidR="0062313D" w:rsidRDefault="00C510AA" w:rsidP="00C510AA">
      <w:pPr>
        <w:pStyle w:val="BodyText"/>
      </w:pPr>
      <w:r>
        <w:t>“</w:t>
      </w:r>
      <w:r w:rsidR="00C97AA2">
        <w:t>To confirm the Bayesian approach was consistent with existing methods</w:t>
      </w:r>
      <w:r>
        <w:t>, we also compare its ordination of habitats and sites to those obtained from two widely used approaches to multivariate analysis (Legendre &amp; Legendre 2012). The first was non-metric multidimensional scaling which  performs an unconstrained ordination of sites that we relate to the environmental covariates post-hoc. The second was constrained correspondence analysis, where the ordination of communities at sites was constrained by distance to the nearest</w:t>
      </w:r>
      <w:r w:rsidR="0062313D">
        <w:t xml:space="preserve"> log pond and flow conditions.”</w:t>
      </w:r>
    </w:p>
    <w:p w14:paraId="2EBACAF7" w14:textId="66DD545B" w:rsidR="00C510AA" w:rsidRDefault="00C510AA" w:rsidP="00415C97">
      <w:pPr>
        <w:rPr>
          <w:rFonts w:eastAsia="Times New Roman" w:cs="Times New Roman"/>
        </w:rPr>
      </w:pPr>
      <w:r>
        <w:rPr>
          <w:rFonts w:eastAsia="Times New Roman" w:cs="Times New Roman"/>
        </w:rPr>
        <w:t xml:space="preserve">And to the Results: </w:t>
      </w:r>
    </w:p>
    <w:p w14:paraId="3D2FE070" w14:textId="28CD4F77" w:rsidR="00C510AA" w:rsidRDefault="00C510AA" w:rsidP="00C510AA">
      <w:pPr>
        <w:pStyle w:val="BodyText"/>
      </w:pPr>
      <w:r>
        <w:t xml:space="preserve">“Results for the site ordinations and habitat ordinations from the Bayesian model were comparable to CCA and MDS, with the exception of </w:t>
      </w:r>
      <w:proofErr w:type="spellStart"/>
      <w:r>
        <w:t>Halimed</w:t>
      </w:r>
      <w:r w:rsidR="00B549BD">
        <w:t>a</w:t>
      </w:r>
      <w:proofErr w:type="spellEnd"/>
      <w:r w:rsidR="00B549BD">
        <w:t xml:space="preserve"> algae (Appendix S6</w:t>
      </w:r>
      <w:r>
        <w:t xml:space="preserve">). </w:t>
      </w:r>
      <w:proofErr w:type="spellStart"/>
      <w:r>
        <w:t>Halimeda</w:t>
      </w:r>
      <w:proofErr w:type="spellEnd"/>
      <w:r>
        <w:t xml:space="preserve"> algae was found to make a stronger contribution to the water quality gradient in the Bayesi</w:t>
      </w:r>
      <w:r w:rsidR="003904BE">
        <w:t>an model than the CCA (Figure S5</w:t>
      </w:r>
      <w:r>
        <w:t xml:space="preserve">). There was generally higher cover of </w:t>
      </w:r>
      <w:proofErr w:type="spellStart"/>
      <w:r>
        <w:t>Halimeda</w:t>
      </w:r>
      <w:proofErr w:type="spellEnd"/>
      <w:r>
        <w:t xml:space="preserve"> algae closer to </w:t>
      </w:r>
      <w:r>
        <w:lastRenderedPageBreak/>
        <w:t xml:space="preserve">log-ponds, but counts of this habitat were highly variable and included many zeros. The Poisson error structure used in the Bayesian model may have been better able to model the noisy response of </w:t>
      </w:r>
      <w:proofErr w:type="spellStart"/>
      <w:r>
        <w:t>Halimeda</w:t>
      </w:r>
      <w:proofErr w:type="spellEnd"/>
      <w:r>
        <w:t xml:space="preserve"> algae log ponds than the CCA. “</w:t>
      </w:r>
    </w:p>
    <w:p w14:paraId="0B138A66" w14:textId="2F3DEC7A" w:rsidR="002401F0" w:rsidRDefault="002401F0" w:rsidP="00C510AA">
      <w:pPr>
        <w:pStyle w:val="BodyText"/>
      </w:pPr>
      <w:r>
        <w:t xml:space="preserve">And to the Discussion: </w:t>
      </w:r>
    </w:p>
    <w:p w14:paraId="07B1134C" w14:textId="159ED0F7" w:rsidR="002401F0" w:rsidRDefault="002401F0" w:rsidP="00C510AA">
      <w:pPr>
        <w:pStyle w:val="BodyText"/>
      </w:pPr>
      <w:r>
        <w:t>“We also found the Bayesian model was better able to attribute noisy gradients in habitat cover to pollution than traditional methods like CCA. Improved statistical power in the Bayesian models over traditional methods may be because they explicitly model the mean and variance of abundance counts (</w:t>
      </w:r>
      <w:proofErr w:type="spellStart"/>
      <w:r>
        <w:t>Hui</w:t>
      </w:r>
      <w:proofErr w:type="spellEnd"/>
      <w:r>
        <w:t xml:space="preserve"> et al. 2015).”</w:t>
      </w:r>
    </w:p>
    <w:p w14:paraId="7EECD1B4" w14:textId="3A4A3624" w:rsidR="00C510AA" w:rsidRDefault="00C510AA" w:rsidP="00C510AA">
      <w:pPr>
        <w:pStyle w:val="BodyText"/>
      </w:pPr>
      <w:r>
        <w:t>We have added the co</w:t>
      </w:r>
      <w:r w:rsidR="00DB6EAC">
        <w:t>mplete comparison as Appendix S6</w:t>
      </w:r>
      <w:r>
        <w:t xml:space="preserve">. </w:t>
      </w:r>
    </w:p>
    <w:p w14:paraId="4FC54FF5" w14:textId="6325B47E" w:rsidR="006F43BC" w:rsidRDefault="00D058B9" w:rsidP="00C510AA">
      <w:pPr>
        <w:pStyle w:val="BodyText"/>
      </w:pPr>
      <w:r>
        <w:t>As suggested we have also used training/test splits to evaluate the model and have</w:t>
      </w:r>
      <w:r w:rsidR="00893199">
        <w:t xml:space="preserve"> performed leave-one-out cross validation</w:t>
      </w:r>
      <w:r>
        <w:t xml:space="preserve">, adding the </w:t>
      </w:r>
      <w:r w:rsidR="00B50129">
        <w:t xml:space="preserve">full </w:t>
      </w:r>
      <w:r>
        <w:t xml:space="preserve">results </w:t>
      </w:r>
      <w:r w:rsidR="00B50129">
        <w:t>and technical details of the method to Appendix S6</w:t>
      </w:r>
      <w:r>
        <w:t>.</w:t>
      </w:r>
      <w:r w:rsidR="00B50129">
        <w:t xml:space="preserve"> IN the methods we state: </w:t>
      </w:r>
    </w:p>
    <w:p w14:paraId="5A898E0D" w14:textId="44D85863" w:rsidR="00B50129" w:rsidRDefault="00B50129" w:rsidP="00C510AA">
      <w:pPr>
        <w:pStyle w:val="BodyText"/>
      </w:pPr>
      <w:r>
        <w:t>“</w:t>
      </w:r>
      <w:r w:rsidR="00051BF7">
        <w:t>Additionally, we used leave-one-out cross validation to evaluate the model’s fit to each habitat type (Appendix S5).</w:t>
      </w:r>
      <w:r>
        <w:t>”</w:t>
      </w:r>
    </w:p>
    <w:p w14:paraId="2A66D752" w14:textId="4E0C8281" w:rsidR="00B50129" w:rsidRDefault="00B50129" w:rsidP="00C510AA">
      <w:pPr>
        <w:pStyle w:val="BodyText"/>
      </w:pPr>
      <w:r>
        <w:t xml:space="preserve">And in the results: </w:t>
      </w:r>
    </w:p>
    <w:p w14:paraId="465F38A2" w14:textId="17C5B612" w:rsidR="00B50129" w:rsidRDefault="00B50129" w:rsidP="00C510AA">
      <w:pPr>
        <w:pStyle w:val="BodyText"/>
      </w:pPr>
      <w:r>
        <w:t>“</w:t>
      </w:r>
      <w:r w:rsidR="0060146E">
        <w:t>The cross-validation also supported models with 1-2 unconstrained latent variables for those habitats that were related to the water quality variables (Figure S2).</w:t>
      </w:r>
      <w:r>
        <w:t>”</w:t>
      </w:r>
    </w:p>
    <w:p w14:paraId="2DC7D905" w14:textId="77777777" w:rsidR="00C510AA" w:rsidRDefault="00C510AA" w:rsidP="00415C97">
      <w:pPr>
        <w:rPr>
          <w:rFonts w:eastAsia="Times New Roman" w:cs="Times New Roman"/>
        </w:rPr>
      </w:pPr>
    </w:p>
    <w:p w14:paraId="74DAA80D" w14:textId="6018856E" w:rsidR="00BB7DA7" w:rsidRDefault="007E445E" w:rsidP="00415C97">
      <w:pPr>
        <w:rPr>
          <w:rFonts w:eastAsia="Times New Roman" w:cs="Times New Roman"/>
        </w:rPr>
      </w:pPr>
      <w:r>
        <w:rPr>
          <w:rFonts w:eastAsia="Times New Roman" w:cs="Times New Roman"/>
        </w:rPr>
        <w:t xml:space="preserve">We were unable </w:t>
      </w:r>
      <w:r w:rsidR="00855F3E">
        <w:rPr>
          <w:rFonts w:eastAsia="Times New Roman" w:cs="Times New Roman"/>
        </w:rPr>
        <w:t xml:space="preserve">to include a simulation study because </w:t>
      </w:r>
      <w:r w:rsidR="00611227">
        <w:rPr>
          <w:rFonts w:eastAsia="Times New Roman" w:cs="Times New Roman"/>
        </w:rPr>
        <w:t xml:space="preserve">we had issues with automatically </w:t>
      </w:r>
      <w:r w:rsidR="00A328DA">
        <w:rPr>
          <w:rFonts w:eastAsia="Times New Roman" w:cs="Times New Roman"/>
        </w:rPr>
        <w:t xml:space="preserve">confirming </w:t>
      </w:r>
      <w:r w:rsidR="00681AFE">
        <w:rPr>
          <w:rFonts w:eastAsia="Times New Roman" w:cs="Times New Roman"/>
        </w:rPr>
        <w:t>convergence of the Bayesian model across 1000s of f</w:t>
      </w:r>
      <w:r w:rsidR="00AC607C">
        <w:rPr>
          <w:rFonts w:eastAsia="Times New Roman" w:cs="Times New Roman"/>
        </w:rPr>
        <w:t xml:space="preserve">its to simulated data. In brief, </w:t>
      </w:r>
      <w:r w:rsidR="003C3F7E">
        <w:rPr>
          <w:rFonts w:eastAsia="Times New Roman" w:cs="Times New Roman"/>
        </w:rPr>
        <w:t xml:space="preserve">latent variable models are under-determined, an issue that has been previously documented in </w:t>
      </w:r>
      <w:proofErr w:type="spellStart"/>
      <w:r w:rsidR="003C3F7E">
        <w:rPr>
          <w:rFonts w:eastAsia="Times New Roman" w:cs="Times New Roman"/>
        </w:rPr>
        <w:t>Hui</w:t>
      </w:r>
      <w:proofErr w:type="spellEnd"/>
      <w:r w:rsidR="003C3F7E">
        <w:rPr>
          <w:rFonts w:eastAsia="Times New Roman" w:cs="Times New Roman"/>
        </w:rPr>
        <w:t xml:space="preserve"> et al 2015. </w:t>
      </w:r>
      <w:r w:rsidR="00A764DF">
        <w:rPr>
          <w:rFonts w:eastAsia="Times New Roman" w:cs="Times New Roman"/>
        </w:rPr>
        <w:t>This in itself is not an issue, however,</w:t>
      </w:r>
      <w:r w:rsidR="00D64159">
        <w:rPr>
          <w:rFonts w:eastAsia="Times New Roman" w:cs="Times New Roman"/>
        </w:rPr>
        <w:t xml:space="preserve"> the </w:t>
      </w:r>
      <w:r w:rsidR="00035D3B">
        <w:rPr>
          <w:rFonts w:eastAsia="Times New Roman" w:cs="Times New Roman"/>
        </w:rPr>
        <w:t>parameter estimates in the MCMC chains require careful checking to ensure that param</w:t>
      </w:r>
      <w:r w:rsidR="00126D81">
        <w:rPr>
          <w:rFonts w:eastAsia="Times New Roman" w:cs="Times New Roman"/>
        </w:rPr>
        <w:t>e</w:t>
      </w:r>
      <w:r w:rsidR="00035D3B">
        <w:rPr>
          <w:rFonts w:eastAsia="Times New Roman" w:cs="Times New Roman"/>
        </w:rPr>
        <w:t xml:space="preserve">ters </w:t>
      </w:r>
      <w:r w:rsidR="00126D81">
        <w:rPr>
          <w:rFonts w:eastAsia="Times New Roman" w:cs="Times New Roman"/>
        </w:rPr>
        <w:t>do not switch signs</w:t>
      </w:r>
      <w:r w:rsidR="004F606C">
        <w:rPr>
          <w:rFonts w:eastAsia="Times New Roman" w:cs="Times New Roman"/>
        </w:rPr>
        <w:t xml:space="preserve"> part way through the MCMC draws, effectively giving parameter estimates that are the mirror image </w:t>
      </w:r>
      <w:r w:rsidR="00C60284">
        <w:rPr>
          <w:rFonts w:eastAsia="Times New Roman" w:cs="Times New Roman"/>
        </w:rPr>
        <w:t>of earlier estimates</w:t>
      </w:r>
      <w:r w:rsidR="00126D81">
        <w:rPr>
          <w:rFonts w:eastAsia="Times New Roman" w:cs="Times New Roman"/>
        </w:rPr>
        <w:t>.</w:t>
      </w:r>
      <w:r w:rsidR="00811521">
        <w:rPr>
          <w:rFonts w:eastAsia="Times New Roman" w:cs="Times New Roman"/>
        </w:rPr>
        <w:t xml:space="preserve"> </w:t>
      </w:r>
      <w:r w:rsidR="00FE3CD2">
        <w:rPr>
          <w:rFonts w:eastAsia="Times New Roman" w:cs="Times New Roman"/>
        </w:rPr>
        <w:t xml:space="preserve">It is not valid to estimate the posterior distribution for a parameter across </w:t>
      </w:r>
      <w:r w:rsidR="00800CC9">
        <w:rPr>
          <w:rFonts w:eastAsia="Times New Roman" w:cs="Times New Roman"/>
        </w:rPr>
        <w:t>an MCMC chain that has switched</w:t>
      </w:r>
      <w:r w:rsidR="00FE3CD2">
        <w:rPr>
          <w:rFonts w:eastAsia="Times New Roman" w:cs="Times New Roman"/>
        </w:rPr>
        <w:t xml:space="preserve">. </w:t>
      </w:r>
      <w:r w:rsidR="003D4D8C">
        <w:rPr>
          <w:rFonts w:eastAsia="Times New Roman" w:cs="Times New Roman"/>
        </w:rPr>
        <w:t xml:space="preserve">We manually </w:t>
      </w:r>
      <w:r w:rsidR="00FE3CD2">
        <w:rPr>
          <w:rFonts w:eastAsia="Times New Roman" w:cs="Times New Roman"/>
        </w:rPr>
        <w:t xml:space="preserve">checked the MCMC chains for the models we fit to the data to confirm that switching was not an issue. </w:t>
      </w:r>
      <w:r w:rsidR="006F0F8F">
        <w:rPr>
          <w:rFonts w:eastAsia="Times New Roman" w:cs="Times New Roman"/>
        </w:rPr>
        <w:t>However, we have tried and have been unable to develop an</w:t>
      </w:r>
      <w:r w:rsidR="004357A9">
        <w:rPr>
          <w:rFonts w:eastAsia="Times New Roman" w:cs="Times New Roman"/>
        </w:rPr>
        <w:t xml:space="preserve"> efficient</w:t>
      </w:r>
      <w:r w:rsidR="006F0F8F">
        <w:rPr>
          <w:rFonts w:eastAsia="Times New Roman" w:cs="Times New Roman"/>
        </w:rPr>
        <w:t xml:space="preserve"> automated procedure to </w:t>
      </w:r>
      <w:r w:rsidR="004C000C">
        <w:rPr>
          <w:rFonts w:eastAsia="Times New Roman" w:cs="Times New Roman"/>
        </w:rPr>
        <w:t xml:space="preserve">address the switching issue </w:t>
      </w:r>
      <w:r w:rsidR="00275952">
        <w:rPr>
          <w:rFonts w:eastAsia="Times New Roman" w:cs="Times New Roman"/>
        </w:rPr>
        <w:t xml:space="preserve">in simulated data where we need to evaluate 1000s of MCMC chains. </w:t>
      </w:r>
      <w:r w:rsidR="00356AA6">
        <w:rPr>
          <w:rFonts w:eastAsia="Times New Roman" w:cs="Times New Roman"/>
        </w:rPr>
        <w:t xml:space="preserve">Therefore at this time we have chosen </w:t>
      </w:r>
      <w:r w:rsidR="00AF059E">
        <w:rPr>
          <w:rFonts w:eastAsia="Times New Roman" w:cs="Times New Roman"/>
        </w:rPr>
        <w:t xml:space="preserve">not to include a simulation study as some technical aspects of automating model checking are required for it to provide reliable results. </w:t>
      </w:r>
      <w:r w:rsidR="00E45757">
        <w:rPr>
          <w:rFonts w:eastAsia="Times New Roman" w:cs="Times New Roman"/>
        </w:rPr>
        <w:t xml:space="preserve">It was straightforward to </w:t>
      </w:r>
      <w:r w:rsidR="00510402">
        <w:rPr>
          <w:rFonts w:eastAsia="Times New Roman" w:cs="Times New Roman"/>
        </w:rPr>
        <w:t xml:space="preserve">manually </w:t>
      </w:r>
      <w:proofErr w:type="spellStart"/>
      <w:r w:rsidR="00E45757">
        <w:rPr>
          <w:rFonts w:eastAsia="Times New Roman" w:cs="Times New Roman"/>
        </w:rPr>
        <w:t>confirm</w:t>
      </w:r>
      <w:proofErr w:type="spellEnd"/>
      <w:r w:rsidR="00E45757">
        <w:rPr>
          <w:rFonts w:eastAsia="Times New Roman" w:cs="Times New Roman"/>
        </w:rPr>
        <w:t xml:space="preserve"> that </w:t>
      </w:r>
      <w:r w:rsidR="00EA3AF1">
        <w:rPr>
          <w:rFonts w:eastAsia="Times New Roman" w:cs="Times New Roman"/>
        </w:rPr>
        <w:t>switching had not occurred in the relatively few model runs we p</w:t>
      </w:r>
      <w:r w:rsidR="00950B17">
        <w:rPr>
          <w:rFonts w:eastAsia="Times New Roman" w:cs="Times New Roman"/>
        </w:rPr>
        <w:t xml:space="preserve">erformed for the main analysis and in the cross-validation. </w:t>
      </w:r>
    </w:p>
    <w:p w14:paraId="14EFD538" w14:textId="2B8A7D44" w:rsidR="00344A5D" w:rsidRP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111 attenuation</w:t>
      </w:r>
    </w:p>
    <w:p w14:paraId="7E9E0428" w14:textId="3DEFADD7" w:rsidR="00344A5D" w:rsidRPr="00227BE2" w:rsidRDefault="00227BE2" w:rsidP="00415C97">
      <w:pPr>
        <w:rPr>
          <w:rFonts w:eastAsia="Times New Roman" w:cs="Times New Roman"/>
        </w:rPr>
      </w:pPr>
      <w:r w:rsidRPr="00227BE2">
        <w:rPr>
          <w:rFonts w:eastAsia="Times New Roman" w:cs="Times New Roman"/>
        </w:rPr>
        <w:t>Corrected</w:t>
      </w:r>
    </w:p>
    <w:p w14:paraId="2EECE2B4" w14:textId="77777777" w:rsidR="00227BE2"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117: this is a little confusing as written, why not say you report predicted probabilities of occurrence (if you want more details, explaining they can be found directly from the fitted model, by inverse-</w:t>
      </w:r>
      <w:proofErr w:type="spellStart"/>
      <w:r w:rsidRPr="00872879">
        <w:rPr>
          <w:rFonts w:eastAsia="Times New Roman" w:cs="Times New Roman"/>
          <w:color w:val="548DD4" w:themeColor="text2" w:themeTint="99"/>
        </w:rPr>
        <w:t>probit</w:t>
      </w:r>
      <w:proofErr w:type="spellEnd"/>
      <w:r w:rsidRPr="00872879">
        <w:rPr>
          <w:rFonts w:eastAsia="Times New Roman" w:cs="Times New Roman"/>
          <w:color w:val="548DD4" w:themeColor="text2" w:themeTint="99"/>
        </w:rPr>
        <w:t>-transforming the linear predictors).</w:t>
      </w:r>
    </w:p>
    <w:p w14:paraId="399A2EE9" w14:textId="6B066C05" w:rsidR="00227BE2" w:rsidRPr="00227BE2" w:rsidRDefault="00227BE2" w:rsidP="00415C97">
      <w:pPr>
        <w:rPr>
          <w:rFonts w:eastAsia="Times New Roman" w:cs="Times New Roman"/>
        </w:rPr>
      </w:pPr>
      <w:r w:rsidRPr="00227BE2">
        <w:rPr>
          <w:rFonts w:eastAsia="Times New Roman" w:cs="Times New Roman"/>
        </w:rPr>
        <w:lastRenderedPageBreak/>
        <w:t>Corrected</w:t>
      </w:r>
    </w:p>
    <w:p w14:paraId="0482BA65" w14:textId="77777777" w:rsidR="00227BE2"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Line 157: rare categories do not necessarily imply zero-inflation, they imply that the mean is small! (A Poisson with mean of 0.1 is more than 90% zeros)</w:t>
      </w:r>
    </w:p>
    <w:p w14:paraId="1C52833E" w14:textId="1E06A717" w:rsidR="00227BE2" w:rsidRDefault="00227BE2" w:rsidP="00415C97">
      <w:pPr>
        <w:rPr>
          <w:rFonts w:eastAsia="Times New Roman" w:cs="Times New Roman"/>
        </w:rPr>
      </w:pPr>
      <w:r>
        <w:rPr>
          <w:rFonts w:eastAsia="Times New Roman" w:cs="Times New Roman"/>
        </w:rPr>
        <w:t xml:space="preserve">Corrected and removed reference to zero-inflated models: </w:t>
      </w:r>
    </w:p>
    <w:p w14:paraId="2481AE41" w14:textId="0A3DAA03" w:rsidR="00227BE2" w:rsidRPr="00227BE2" w:rsidRDefault="00227BE2" w:rsidP="00415C97">
      <w:pPr>
        <w:rPr>
          <w:rFonts w:eastAsia="Times New Roman" w:cs="Times New Roman"/>
        </w:rPr>
      </w:pPr>
      <w:r>
        <w:rPr>
          <w:rFonts w:eastAsia="Times New Roman" w:cs="Times New Roman"/>
        </w:rPr>
        <w:t>“</w:t>
      </w:r>
      <w:r>
        <w:t>We also aggregated categories to avoid having numerous infrequently recorded categories that had many zeros</w:t>
      </w:r>
      <w:r w:rsidR="00397B98">
        <w:t xml:space="preserve"> and </w:t>
      </w:r>
      <w:r>
        <w:t xml:space="preserve">contain little information about </w:t>
      </w:r>
      <w:r w:rsidR="00C40E29">
        <w:t xml:space="preserve">environmental </w:t>
      </w:r>
      <w:r>
        <w:t>gradients</w:t>
      </w:r>
      <w:r w:rsidR="002F1887">
        <w:t xml:space="preserve">. </w:t>
      </w:r>
      <w:r>
        <w:t>”</w:t>
      </w:r>
    </w:p>
    <w:p w14:paraId="27C48CF3" w14:textId="26356F70" w:rsidR="001938B8" w:rsidRPr="00872879" w:rsidRDefault="00415C97" w:rsidP="00415C97">
      <w:pPr>
        <w:rPr>
          <w:rFonts w:eastAsia="Times New Roman" w:cs="Times New Roman"/>
          <w:color w:val="548DD4" w:themeColor="text2" w:themeTint="99"/>
        </w:rPr>
      </w:pPr>
      <w:r w:rsidRPr="00872879">
        <w:rPr>
          <w:rFonts w:eastAsia="Times New Roman" w:cs="Times New Roman"/>
          <w:color w:val="548DD4" w:themeColor="text2" w:themeTint="99"/>
        </w:rPr>
        <w:br/>
        <w:t xml:space="preserve">Lines 181-187: </w:t>
      </w:r>
      <w:r w:rsidRPr="00F86ECA">
        <w:rPr>
          <w:rFonts w:eastAsia="Times New Roman" w:cs="Times New Roman"/>
          <w:color w:val="548DD4" w:themeColor="text2" w:themeTint="99"/>
        </w:rPr>
        <w:t>another possible model to compare to is one where the predictors were applied to response rather than to latent variables.</w:t>
      </w:r>
    </w:p>
    <w:p w14:paraId="121F2EB5" w14:textId="50DA57B7" w:rsidR="001938B8" w:rsidRPr="00F86ECA" w:rsidRDefault="00277D7E" w:rsidP="00415C97">
      <w:pPr>
        <w:rPr>
          <w:rFonts w:eastAsia="Times New Roman" w:cs="Times New Roman"/>
        </w:rPr>
      </w:pPr>
      <w:r>
        <w:rPr>
          <w:rFonts w:eastAsia="Times New Roman" w:cs="Times New Roman"/>
        </w:rPr>
        <w:t xml:space="preserve">We agree that it would be interesting to conduct a thorough comparison of our approach and that of </w:t>
      </w:r>
      <w:proofErr w:type="spellStart"/>
      <w:r>
        <w:rPr>
          <w:rFonts w:eastAsia="Times New Roman" w:cs="Times New Roman"/>
        </w:rPr>
        <w:t>Hui</w:t>
      </w:r>
      <w:proofErr w:type="spellEnd"/>
      <w:r>
        <w:rPr>
          <w:rFonts w:eastAsia="Times New Roman" w:cs="Times New Roman"/>
        </w:rPr>
        <w:t xml:space="preserve"> 2016, however, we feel this is beyond the scope of this article. We have not included these additional simulations because</w:t>
      </w:r>
      <w:r w:rsidR="00AE6389">
        <w:rPr>
          <w:rFonts w:eastAsia="Times New Roman" w:cs="Times New Roman"/>
        </w:rPr>
        <w:t xml:space="preserve"> such a model does not allow one to </w:t>
      </w:r>
      <w:r>
        <w:rPr>
          <w:rFonts w:eastAsia="Times New Roman" w:cs="Times New Roman"/>
        </w:rPr>
        <w:t>map the hidden gradient of benthic communities at different distances from logging</w:t>
      </w:r>
      <w:r w:rsidR="00AE6389">
        <w:rPr>
          <w:rFonts w:eastAsia="Times New Roman" w:cs="Times New Roman"/>
        </w:rPr>
        <w:t>, which was our main objective</w:t>
      </w:r>
      <w:r>
        <w:rPr>
          <w:rFonts w:eastAsia="Times New Roman" w:cs="Times New Roman"/>
        </w:rPr>
        <w:t>.</w:t>
      </w:r>
      <w:r w:rsidR="006D53F4">
        <w:rPr>
          <w:rFonts w:eastAsia="Times New Roman" w:cs="Times New Roman"/>
        </w:rPr>
        <w:t xml:space="preserve"> </w:t>
      </w:r>
    </w:p>
    <w:p w14:paraId="490B4933" w14:textId="4AD25246" w:rsidR="00DE0E6C" w:rsidRPr="002A0897" w:rsidRDefault="00415C97" w:rsidP="00DF660B">
      <w:pPr>
        <w:rPr>
          <w:rFonts w:eastAsia="Times New Roman" w:cs="Times New Roman"/>
          <w:color w:val="548DD4" w:themeColor="text2" w:themeTint="99"/>
        </w:rPr>
      </w:pPr>
      <w:r w:rsidRPr="00872879">
        <w:rPr>
          <w:rFonts w:eastAsia="Times New Roman" w:cs="Times New Roman"/>
          <w:color w:val="548DD4" w:themeColor="text2" w:themeTint="99"/>
        </w:rPr>
        <w:br/>
      </w:r>
      <w:r w:rsidRPr="00C44A40">
        <w:rPr>
          <w:rFonts w:eastAsia="Times New Roman" w:cs="Times New Roman"/>
          <w:color w:val="548DD4" w:themeColor="text2" w:themeTint="99"/>
        </w:rPr>
        <w:t xml:space="preserve">Combinations of constrained and unconstrained latent variables were used, with just one constrained variable.  Is there a reason why this was done, rather than specifying multiple constrained latent variables?  Because the constrained variables were defined as N(kX,1), can’t they be understood as a linear predictor operating on the latent (reduced rank) scale </w:t>
      </w:r>
      <w:proofErr w:type="spellStart"/>
      <w:r w:rsidRPr="00C44A40">
        <w:rPr>
          <w:rFonts w:eastAsia="Times New Roman" w:cs="Times New Roman"/>
          <w:color w:val="548DD4" w:themeColor="text2" w:themeTint="99"/>
        </w:rPr>
        <w:t>kX</w:t>
      </w:r>
      <w:proofErr w:type="spellEnd"/>
      <w:r w:rsidRPr="00C44A40">
        <w:rPr>
          <w:rFonts w:eastAsia="Times New Roman" w:cs="Times New Roman"/>
          <w:color w:val="548DD4" w:themeColor="text2" w:themeTint="99"/>
        </w:rPr>
        <w:t xml:space="preserve"> plus an unconstrained latent variable N(0,1)?  </w:t>
      </w:r>
      <w:r w:rsidR="004F1A70" w:rsidRPr="00C44A40">
        <w:rPr>
          <w:rFonts w:eastAsia="Times New Roman" w:cs="Times New Roman"/>
          <w:color w:val="548DD4" w:themeColor="text2" w:themeTint="99"/>
        </w:rPr>
        <w:t>Multiple variables of this type could be added to the model and the data could sort out for itself the extent to which these should be constrained, through choice of parameters k.</w:t>
      </w:r>
      <w:r w:rsidR="004F1A70" w:rsidRPr="00872879">
        <w:rPr>
          <w:rFonts w:eastAsia="Times New Roman" w:cs="Times New Roman"/>
          <w:color w:val="548DD4" w:themeColor="text2" w:themeTint="99"/>
        </w:rPr>
        <w:br/>
      </w:r>
      <w:r w:rsidR="00DE0E6C">
        <w:rPr>
          <w:rFonts w:eastAsia="Times New Roman" w:cs="Times New Roman"/>
        </w:rPr>
        <w:t>We agree that one could add multiple constrained latent variables</w:t>
      </w:r>
      <w:r w:rsidR="00817BD6">
        <w:rPr>
          <w:rFonts w:eastAsia="Times New Roman" w:cs="Times New Roman"/>
        </w:rPr>
        <w:t xml:space="preserve"> and let the model sort out which gradients are the strongest drivers of community structure</w:t>
      </w:r>
      <w:r w:rsidR="00DE0E6C">
        <w:rPr>
          <w:rFonts w:eastAsia="Times New Roman" w:cs="Times New Roman"/>
        </w:rPr>
        <w:t>. We have added this suggestion to the discussion:</w:t>
      </w:r>
    </w:p>
    <w:p w14:paraId="66A98CCD" w14:textId="6DCE3B55" w:rsidR="00B32E95" w:rsidRDefault="00B32E95" w:rsidP="00DF660B">
      <w:pPr>
        <w:rPr>
          <w:rFonts w:eastAsia="Times New Roman" w:cs="Times New Roman"/>
        </w:rPr>
      </w:pPr>
      <w:r>
        <w:rPr>
          <w:rFonts w:eastAsia="Times New Roman" w:cs="Times New Roman"/>
        </w:rPr>
        <w:t>“</w:t>
      </w:r>
      <w:r>
        <w:t>Future studies could extend our joint model to include multiple environmental gradients as multiple</w:t>
      </w:r>
      <w:r w:rsidR="00E2078D">
        <w:t xml:space="preserve"> different</w:t>
      </w:r>
      <w:r>
        <w:t xml:space="preserve"> constrained latent variables. If there are </w:t>
      </w:r>
      <w:r w:rsidR="0015084D">
        <w:t>hypothesiz</w:t>
      </w:r>
      <w:r>
        <w:t>ed but unmeasured gradients, models of spatial autocorrelation can help obtain more accurate inference</w:t>
      </w:r>
      <w:r w:rsidR="00BB6399">
        <w:t>…</w:t>
      </w:r>
      <w:r>
        <w:t>”</w:t>
      </w:r>
    </w:p>
    <w:p w14:paraId="52FDEE9C" w14:textId="303F43AC" w:rsidR="00DE0E6C" w:rsidRDefault="00F526EE" w:rsidP="00DF660B">
      <w:pPr>
        <w:rPr>
          <w:rFonts w:eastAsia="Times New Roman" w:cs="Times New Roman"/>
        </w:rPr>
      </w:pPr>
      <w:r>
        <w:rPr>
          <w:rFonts w:eastAsia="Times New Roman" w:cs="Times New Roman"/>
        </w:rPr>
        <w:t xml:space="preserve">Because we do not have </w:t>
      </w:r>
      <w:r w:rsidR="00942C8F">
        <w:rPr>
          <w:rFonts w:eastAsia="Times New Roman" w:cs="Times New Roman"/>
        </w:rPr>
        <w:t xml:space="preserve">a hypothesis for </w:t>
      </w:r>
      <w:r>
        <w:rPr>
          <w:rFonts w:eastAsia="Times New Roman" w:cs="Times New Roman"/>
        </w:rPr>
        <w:t>multiple gradients in our study region (as explained in discussion), we have not included multipl</w:t>
      </w:r>
      <w:r w:rsidR="00E96163">
        <w:rPr>
          <w:rFonts w:eastAsia="Times New Roman" w:cs="Times New Roman"/>
        </w:rPr>
        <w:t xml:space="preserve">e constrained latent variables at this point. </w:t>
      </w:r>
    </w:p>
    <w:p w14:paraId="46FAA01C" w14:textId="5103F26F" w:rsidR="00B830F9" w:rsidRDefault="00DF660B" w:rsidP="00DF660B">
      <w:pPr>
        <w:rPr>
          <w:rFonts w:eastAsia="Times New Roman" w:cs="Times New Roman"/>
        </w:rPr>
      </w:pPr>
      <w:r w:rsidRPr="006D0D37">
        <w:rPr>
          <w:rFonts w:eastAsia="Times New Roman" w:cs="Times New Roman"/>
        </w:rPr>
        <w:t xml:space="preserve">Yes, </w:t>
      </w:r>
      <w:r w:rsidR="006D0D37">
        <w:rPr>
          <w:rFonts w:eastAsia="Times New Roman" w:cs="Times New Roman"/>
        </w:rPr>
        <w:t xml:space="preserve">another way of interpreting </w:t>
      </w:r>
      <w:r w:rsidRPr="006D0D37">
        <w:rPr>
          <w:rFonts w:eastAsia="Times New Roman" w:cs="Times New Roman"/>
        </w:rPr>
        <w:t>the</w:t>
      </w:r>
      <w:r w:rsidR="005F3065">
        <w:rPr>
          <w:rFonts w:eastAsia="Times New Roman" w:cs="Times New Roman"/>
        </w:rPr>
        <w:t xml:space="preserve"> mean of the</w:t>
      </w:r>
      <w:r w:rsidRPr="006D0D37">
        <w:rPr>
          <w:rFonts w:eastAsia="Times New Roman" w:cs="Times New Roman"/>
        </w:rPr>
        <w:t xml:space="preserve"> constrained latent variable</w:t>
      </w:r>
      <w:r w:rsidR="004F1A70" w:rsidRPr="006D0D37">
        <w:rPr>
          <w:rFonts w:eastAsia="Times New Roman" w:cs="Times New Roman"/>
        </w:rPr>
        <w:t xml:space="preserve"> is</w:t>
      </w:r>
      <w:r w:rsidR="00B830F9" w:rsidRPr="006D0D37">
        <w:rPr>
          <w:rFonts w:eastAsia="Times New Roman" w:cs="Times New Roman"/>
        </w:rPr>
        <w:t xml:space="preserve"> </w:t>
      </w:r>
      <w:r w:rsidR="00D34004">
        <w:rPr>
          <w:rFonts w:eastAsia="Times New Roman" w:cs="Times New Roman"/>
        </w:rPr>
        <w:t xml:space="preserve">as </w:t>
      </w:r>
      <w:r w:rsidR="00B830F9" w:rsidRPr="006D0D37">
        <w:rPr>
          <w:rFonts w:eastAsia="Times New Roman" w:cs="Times New Roman"/>
        </w:rPr>
        <w:t xml:space="preserve">a linear predictor on the </w:t>
      </w:r>
      <w:r w:rsidR="004428AA">
        <w:rPr>
          <w:rFonts w:eastAsia="Times New Roman" w:cs="Times New Roman"/>
        </w:rPr>
        <w:t>reduced rank</w:t>
      </w:r>
      <w:r w:rsidR="004F1A70" w:rsidRPr="006D0D37">
        <w:rPr>
          <w:rFonts w:eastAsia="Times New Roman" w:cs="Times New Roman"/>
        </w:rPr>
        <w:t xml:space="preserve"> scale. </w:t>
      </w:r>
      <w:r w:rsidR="00C7319E">
        <w:rPr>
          <w:rFonts w:eastAsia="Times New Roman" w:cs="Times New Roman"/>
        </w:rPr>
        <w:t xml:space="preserve">We </w:t>
      </w:r>
      <w:r w:rsidR="00B50C03">
        <w:rPr>
          <w:rFonts w:eastAsia="Times New Roman" w:cs="Times New Roman"/>
        </w:rPr>
        <w:t>can</w:t>
      </w:r>
      <w:r w:rsidR="00C7319E">
        <w:rPr>
          <w:rFonts w:eastAsia="Times New Roman" w:cs="Times New Roman"/>
        </w:rPr>
        <w:t xml:space="preserve"> include this explanation </w:t>
      </w:r>
      <w:r w:rsidR="00B50C03">
        <w:rPr>
          <w:rFonts w:eastAsia="Times New Roman" w:cs="Times New Roman"/>
        </w:rPr>
        <w:t xml:space="preserve">in the text if the reviewer requests, however we have not done so at the moment, to avoid technical terms that non-statistical readers may find hard to interpret. </w:t>
      </w:r>
    </w:p>
    <w:p w14:paraId="707441DC" w14:textId="77777777" w:rsidR="00DC5617" w:rsidRDefault="00DC5617" w:rsidP="00DF660B">
      <w:pPr>
        <w:rPr>
          <w:rFonts w:eastAsia="Times New Roman" w:cs="Times New Roman"/>
        </w:rPr>
      </w:pPr>
    </w:p>
    <w:p w14:paraId="7BE279A2" w14:textId="1F9229EF" w:rsidR="003C7FED" w:rsidRDefault="003C7FED" w:rsidP="00415C97">
      <w:pPr>
        <w:rPr>
          <w:rFonts w:eastAsia="Times New Roman" w:cs="Times New Roman"/>
        </w:rPr>
      </w:pPr>
      <w:r w:rsidRPr="00C44A40">
        <w:rPr>
          <w:rFonts w:eastAsia="Times New Roman" w:cs="Times New Roman"/>
          <w:color w:val="548DD4" w:themeColor="text2" w:themeTint="99"/>
        </w:rPr>
        <w:t>Lines 339-341: why not use the data to choose the number of constrained and unconstrained LV’s?  e.g. using DIC?  This is an</w:t>
      </w:r>
      <w:r w:rsidR="00791CE2">
        <w:rPr>
          <w:rFonts w:eastAsia="Times New Roman" w:cs="Times New Roman"/>
          <w:color w:val="548DD4" w:themeColor="text2" w:themeTint="99"/>
        </w:rPr>
        <w:t xml:space="preserve"> </w:t>
      </w:r>
      <w:r w:rsidRPr="00C44A40">
        <w:rPr>
          <w:rFonts w:eastAsia="Times New Roman" w:cs="Times New Roman"/>
          <w:color w:val="548DD4" w:themeColor="text2" w:themeTint="99"/>
        </w:rPr>
        <w:t xml:space="preserve"> advantage of model-based approaches, that you can use standard model-based machinery to make analysis decisions, instead of imposing decisions a priori.</w:t>
      </w:r>
    </w:p>
    <w:p w14:paraId="7BD5E33E" w14:textId="455F8B8B" w:rsidR="00CA4FE7" w:rsidRDefault="005B4548" w:rsidP="00415C97">
      <w:pPr>
        <w:rPr>
          <w:rFonts w:eastAsia="Times New Roman" w:cs="Times New Roman"/>
        </w:rPr>
      </w:pPr>
      <w:r>
        <w:rPr>
          <w:rFonts w:eastAsia="Times New Roman" w:cs="Times New Roman"/>
        </w:rPr>
        <w:lastRenderedPageBreak/>
        <w:t xml:space="preserve">Thank you, this is a helpful suggestion that has helped us </w:t>
      </w:r>
      <w:r w:rsidR="00F213B9">
        <w:rPr>
          <w:rFonts w:eastAsia="Times New Roman" w:cs="Times New Roman"/>
        </w:rPr>
        <w:t>better explain</w:t>
      </w:r>
      <w:r>
        <w:rPr>
          <w:rFonts w:eastAsia="Times New Roman" w:cs="Times New Roman"/>
        </w:rPr>
        <w:t xml:space="preserve"> one of the technical challenges</w:t>
      </w:r>
      <w:r w:rsidR="00352A8C">
        <w:rPr>
          <w:rFonts w:eastAsia="Times New Roman" w:cs="Times New Roman"/>
        </w:rPr>
        <w:t xml:space="preserve"> we discuss in the Discussion</w:t>
      </w:r>
      <w:r>
        <w:rPr>
          <w:rFonts w:eastAsia="Times New Roman" w:cs="Times New Roman"/>
        </w:rPr>
        <w:t xml:space="preserve">. </w:t>
      </w:r>
      <w:r w:rsidR="00CA4FE7">
        <w:rPr>
          <w:rFonts w:eastAsia="Times New Roman" w:cs="Times New Roman"/>
        </w:rPr>
        <w:t>We chose to us</w:t>
      </w:r>
      <w:r w:rsidR="009B38A0">
        <w:rPr>
          <w:rFonts w:eastAsia="Times New Roman" w:cs="Times New Roman"/>
        </w:rPr>
        <w:t>e the WAIC for model selection, which is similar to the DIC, but has recently been shown to have better theoretical support (</w:t>
      </w:r>
      <w:proofErr w:type="spellStart"/>
      <w:r w:rsidR="004C0EF0">
        <w:rPr>
          <w:rFonts w:eastAsia="Times New Roman" w:cs="Times New Roman"/>
        </w:rPr>
        <w:t>Vehtari</w:t>
      </w:r>
      <w:proofErr w:type="spellEnd"/>
      <w:r w:rsidR="004C0EF0">
        <w:rPr>
          <w:rFonts w:eastAsia="Times New Roman" w:cs="Times New Roman"/>
        </w:rPr>
        <w:t xml:space="preserve"> et al. 2017, cited in text). </w:t>
      </w:r>
    </w:p>
    <w:p w14:paraId="21C97457" w14:textId="23CB8655" w:rsidR="005B4548" w:rsidRDefault="0026656B" w:rsidP="00415C97">
      <w:pPr>
        <w:rPr>
          <w:rFonts w:eastAsia="Times New Roman" w:cs="Times New Roman"/>
        </w:rPr>
      </w:pPr>
      <w:r>
        <w:rPr>
          <w:rFonts w:eastAsia="Times New Roman" w:cs="Times New Roman"/>
        </w:rPr>
        <w:t xml:space="preserve">The reason we chose to proceed with </w:t>
      </w:r>
      <w:r w:rsidR="00EC0862">
        <w:rPr>
          <w:rFonts w:eastAsia="Times New Roman" w:cs="Times New Roman"/>
        </w:rPr>
        <w:t xml:space="preserve">2 unconstrained latent variables was because we suspected additional variables were </w:t>
      </w:r>
      <w:proofErr w:type="spellStart"/>
      <w:r w:rsidR="00EC0862">
        <w:rPr>
          <w:rFonts w:eastAsia="Times New Roman" w:cs="Times New Roman"/>
        </w:rPr>
        <w:t>overfitting</w:t>
      </w:r>
      <w:proofErr w:type="spellEnd"/>
      <w:r w:rsidR="00EC0862">
        <w:rPr>
          <w:rFonts w:eastAsia="Times New Roman" w:cs="Times New Roman"/>
        </w:rPr>
        <w:t xml:space="preserve"> the data, and weakening our ability to predict to </w:t>
      </w:r>
      <w:proofErr w:type="spellStart"/>
      <w:r w:rsidR="00EC0862">
        <w:rPr>
          <w:rFonts w:eastAsia="Times New Roman" w:cs="Times New Roman"/>
        </w:rPr>
        <w:t>unsampled</w:t>
      </w:r>
      <w:proofErr w:type="spellEnd"/>
      <w:r w:rsidR="00EC0862">
        <w:rPr>
          <w:rFonts w:eastAsia="Times New Roman" w:cs="Times New Roman"/>
        </w:rPr>
        <w:t xml:space="preserve"> sites. </w:t>
      </w:r>
      <w:r w:rsidR="005B4548">
        <w:rPr>
          <w:rFonts w:eastAsia="Times New Roman" w:cs="Times New Roman"/>
        </w:rPr>
        <w:t>We have reworded the discussion</w:t>
      </w:r>
      <w:r w:rsidR="00014D8D">
        <w:rPr>
          <w:rFonts w:eastAsia="Times New Roman" w:cs="Times New Roman"/>
        </w:rPr>
        <w:t xml:space="preserve"> to explain this issue</w:t>
      </w:r>
      <w:r w:rsidR="005B4548">
        <w:rPr>
          <w:rFonts w:eastAsia="Times New Roman" w:cs="Times New Roman"/>
        </w:rPr>
        <w:t>:</w:t>
      </w:r>
    </w:p>
    <w:p w14:paraId="47CAE63B" w14:textId="687A9FD8" w:rsidR="00716EF0" w:rsidRDefault="005B4548" w:rsidP="008B0E5F">
      <w:pPr>
        <w:rPr>
          <w:rFonts w:eastAsia="Times New Roman" w:cs="Times New Roman"/>
          <w:color w:val="548DD4" w:themeColor="text2" w:themeTint="99"/>
        </w:rPr>
      </w:pPr>
      <w:r>
        <w:rPr>
          <w:rFonts w:eastAsia="Times New Roman" w:cs="Times New Roman"/>
        </w:rPr>
        <w:t>“</w:t>
      </w:r>
      <w:r w:rsidR="003D2DFC">
        <w:t xml:space="preserve">For instance, we found that the inclusion of greater numbers of unconstrained variables hid the effect of turbidity gradient. Inclusion of too many unconstrained variables may enhance the model’s fit to the data, but come at the cost of lower generality – because unconstrained variables cannot be predicted to </w:t>
      </w:r>
      <w:proofErr w:type="spellStart"/>
      <w:r w:rsidR="003D2DFC">
        <w:t>unsampled</w:t>
      </w:r>
      <w:proofErr w:type="spellEnd"/>
      <w:r w:rsidR="003D2DFC">
        <w:t xml:space="preserve"> sites. Therefore, we recommend the analyst select the number of constrained and unconstrained variables a priori (</w:t>
      </w:r>
      <w:proofErr w:type="spellStart"/>
      <w:r w:rsidR="003D2DFC">
        <w:t>Hui</w:t>
      </w:r>
      <w:proofErr w:type="spellEnd"/>
      <w:r w:rsidR="003D2DFC">
        <w:t xml:space="preserve"> et al. 2015), but further work is needed to test how accurate models with multiple unconstrained variables are when predicting to new regions.</w:t>
      </w:r>
      <w:r>
        <w:rPr>
          <w:rFonts w:eastAsia="Times New Roman" w:cs="Times New Roman"/>
        </w:rPr>
        <w:t>”</w:t>
      </w:r>
      <w:r w:rsidR="00716EF0" w:rsidRPr="008B0E5F">
        <w:rPr>
          <w:rFonts w:eastAsia="Times New Roman" w:cs="Times New Roman"/>
          <w:color w:val="548DD4" w:themeColor="text2" w:themeTint="99"/>
        </w:rPr>
        <w:t xml:space="preserve"> </w:t>
      </w:r>
    </w:p>
    <w:p w14:paraId="0B3A8722" w14:textId="77777777" w:rsidR="003C7FED" w:rsidRPr="00872879" w:rsidRDefault="003C7FED" w:rsidP="00415C97">
      <w:pPr>
        <w:rPr>
          <w:rFonts w:eastAsia="Times New Roman" w:cs="Times New Roman"/>
          <w:color w:val="548DD4" w:themeColor="text2" w:themeTint="99"/>
        </w:rPr>
      </w:pPr>
    </w:p>
    <w:p w14:paraId="5BACD3C0" w14:textId="77777777" w:rsidR="00CE028C" w:rsidRPr="004F79AF" w:rsidRDefault="00415C97" w:rsidP="00415C97">
      <w:pPr>
        <w:rPr>
          <w:rFonts w:eastAsia="Times New Roman" w:cs="Times New Roman"/>
          <w:color w:val="548DD4" w:themeColor="text2" w:themeTint="99"/>
        </w:rPr>
      </w:pPr>
      <w:r w:rsidRPr="004F79AF">
        <w:rPr>
          <w:rFonts w:eastAsia="Times New Roman" w:cs="Times New Roman"/>
          <w:color w:val="548DD4" w:themeColor="text2" w:themeTint="99"/>
        </w:rPr>
        <w:t>Figure 2 x-axis label has a typo</w:t>
      </w:r>
    </w:p>
    <w:p w14:paraId="28BC1BDB" w14:textId="77777777" w:rsidR="00CE028C" w:rsidRDefault="00CE028C" w:rsidP="00415C97">
      <w:pPr>
        <w:rPr>
          <w:rFonts w:eastAsia="Times New Roman" w:cs="Times New Roman"/>
        </w:rPr>
      </w:pPr>
      <w:r>
        <w:rPr>
          <w:rFonts w:eastAsia="Times New Roman" w:cs="Times New Roman"/>
        </w:rPr>
        <w:t xml:space="preserve">Corrected. </w:t>
      </w:r>
    </w:p>
    <w:p w14:paraId="671EE861" w14:textId="77777777" w:rsidR="00D1677D" w:rsidRDefault="00415C97" w:rsidP="00415C97">
      <w:pPr>
        <w:rPr>
          <w:rFonts w:eastAsia="Times New Roman" w:cs="Times New Roman"/>
          <w:color w:val="548DD4" w:themeColor="text2" w:themeTint="99"/>
        </w:rPr>
      </w:pPr>
      <w:r w:rsidRPr="00D1677D">
        <w:rPr>
          <w:rFonts w:eastAsia="Times New Roman" w:cs="Times New Roman"/>
          <w:color w:val="548DD4" w:themeColor="text2" w:themeTint="99"/>
        </w:rPr>
        <w:br/>
        <w:t xml:space="preserve">Figure 3 presents the </w:t>
      </w:r>
      <w:proofErr w:type="spellStart"/>
      <w:r w:rsidRPr="00D1677D">
        <w:rPr>
          <w:rFonts w:eastAsia="Times New Roman" w:cs="Times New Roman"/>
          <w:color w:val="548DD4" w:themeColor="text2" w:themeTint="99"/>
        </w:rPr>
        <w:t>modelling</w:t>
      </w:r>
      <w:proofErr w:type="spellEnd"/>
      <w:r w:rsidRPr="00D1677D">
        <w:rPr>
          <w:rFonts w:eastAsia="Times New Roman" w:cs="Times New Roman"/>
          <w:color w:val="548DD4" w:themeColor="text2" w:themeTint="99"/>
        </w:rPr>
        <w:t xml:space="preserve"> results but not the raw data – would it work to add some fine-grain spots, so we can see the original observations?</w:t>
      </w:r>
    </w:p>
    <w:p w14:paraId="6685C152" w14:textId="55DA0FA5" w:rsidR="00D1677D" w:rsidRPr="00D1677D" w:rsidRDefault="00D1677D" w:rsidP="00415C97">
      <w:pPr>
        <w:rPr>
          <w:rFonts w:eastAsia="Times New Roman" w:cs="Times New Roman"/>
        </w:rPr>
      </w:pPr>
      <w:r w:rsidRPr="00D1677D">
        <w:rPr>
          <w:rFonts w:eastAsia="Times New Roman" w:cs="Times New Roman"/>
        </w:rPr>
        <w:t xml:space="preserve">Corrected. </w:t>
      </w:r>
    </w:p>
    <w:p w14:paraId="34566139" w14:textId="77777777" w:rsidR="00D1677D" w:rsidRDefault="00415C97" w:rsidP="00415C97">
      <w:pPr>
        <w:rPr>
          <w:rFonts w:eastAsia="Times New Roman" w:cs="Times New Roman"/>
          <w:color w:val="548DD4" w:themeColor="text2" w:themeTint="99"/>
        </w:rPr>
      </w:pPr>
      <w:r w:rsidRPr="00D1677D">
        <w:rPr>
          <w:rFonts w:eastAsia="Times New Roman" w:cs="Times New Roman"/>
          <w:color w:val="548DD4" w:themeColor="text2" w:themeTint="99"/>
        </w:rPr>
        <w:br/>
        <w:t xml:space="preserve">Figure 4 caption – this is actually the inverse of the </w:t>
      </w:r>
      <w:proofErr w:type="spellStart"/>
      <w:r w:rsidRPr="00D1677D">
        <w:rPr>
          <w:rFonts w:eastAsia="Times New Roman" w:cs="Times New Roman"/>
          <w:color w:val="548DD4" w:themeColor="text2" w:themeTint="99"/>
        </w:rPr>
        <w:t>probit</w:t>
      </w:r>
      <w:proofErr w:type="spellEnd"/>
      <w:r w:rsidRPr="00D1677D">
        <w:rPr>
          <w:rFonts w:eastAsia="Times New Roman" w:cs="Times New Roman"/>
          <w:color w:val="548DD4" w:themeColor="text2" w:themeTint="99"/>
        </w:rPr>
        <w:t xml:space="preserve"> transform.  Maybe just say back-transforming to predicted probabilities (or drop the transform reference altogether?  Fitted values are a pretty standard thing in GLM-type models)</w:t>
      </w:r>
    </w:p>
    <w:p w14:paraId="5A0916B9" w14:textId="53288DF0" w:rsidR="00D1677D" w:rsidRPr="00D1677D" w:rsidRDefault="00D1677D" w:rsidP="00415C97">
      <w:pPr>
        <w:rPr>
          <w:rFonts w:eastAsia="Times New Roman" w:cs="Times New Roman"/>
        </w:rPr>
      </w:pPr>
      <w:r w:rsidRPr="00D1677D">
        <w:rPr>
          <w:rFonts w:eastAsia="Times New Roman" w:cs="Times New Roman"/>
        </w:rPr>
        <w:t xml:space="preserve">Corrected, removed reference to transformed variables. </w:t>
      </w:r>
    </w:p>
    <w:p w14:paraId="35F36768" w14:textId="70DC99E7" w:rsidR="001817BE" w:rsidRPr="00D1677D" w:rsidRDefault="00415C97" w:rsidP="00415C97">
      <w:pPr>
        <w:rPr>
          <w:rFonts w:eastAsia="Times New Roman" w:cs="Times New Roman"/>
          <w:color w:val="548DD4" w:themeColor="text2" w:themeTint="99"/>
        </w:rPr>
      </w:pPr>
      <w:r w:rsidRPr="00D1677D">
        <w:rPr>
          <w:rFonts w:eastAsia="Times New Roman" w:cs="Times New Roman"/>
          <w:color w:val="548DD4" w:themeColor="text2" w:themeTint="99"/>
        </w:rPr>
        <w:br/>
        <w:t>Line 373 there is a problem with authors for this reference.</w:t>
      </w:r>
    </w:p>
    <w:p w14:paraId="126DA168" w14:textId="29B98EF3" w:rsidR="0042708D" w:rsidRPr="00D1677D" w:rsidRDefault="00D1677D" w:rsidP="00415C97">
      <w:r w:rsidRPr="00D1677D">
        <w:t>Corrected</w:t>
      </w:r>
    </w:p>
    <w:sectPr w:rsidR="0042708D" w:rsidRPr="00D1677D" w:rsidSect="0048794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67A16" w14:textId="77777777" w:rsidR="00BC59CE" w:rsidRDefault="00BC59CE">
      <w:pPr>
        <w:spacing w:after="0"/>
      </w:pPr>
      <w:r>
        <w:separator/>
      </w:r>
    </w:p>
  </w:endnote>
  <w:endnote w:type="continuationSeparator" w:id="0">
    <w:p w14:paraId="15C83C65" w14:textId="77777777" w:rsidR="00BC59CE" w:rsidRDefault="00BC59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0BFF4" w14:textId="77777777" w:rsidR="00BC59CE" w:rsidRDefault="00BC59CE">
      <w:r>
        <w:separator/>
      </w:r>
    </w:p>
  </w:footnote>
  <w:footnote w:type="continuationSeparator" w:id="0">
    <w:p w14:paraId="7EAF6475" w14:textId="77777777" w:rsidR="00BC59CE" w:rsidRDefault="00BC59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0DE26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C1B6576"/>
    <w:multiLevelType w:val="hybridMultilevel"/>
    <w:tmpl w:val="379A7FA0"/>
    <w:lvl w:ilvl="0" w:tplc="38E4EC3C">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7ADA4"/>
    <w:multiLevelType w:val="multilevel"/>
    <w:tmpl w:val="BD004C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3E2F85F"/>
    <w:multiLevelType w:val="multilevel"/>
    <w:tmpl w:val="DAB622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5E8250F"/>
    <w:multiLevelType w:val="hybridMultilevel"/>
    <w:tmpl w:val="502AE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2010"/>
    <w:rsid w:val="00011C8B"/>
    <w:rsid w:val="00014D8D"/>
    <w:rsid w:val="00020F20"/>
    <w:rsid w:val="0002316D"/>
    <w:rsid w:val="00025B13"/>
    <w:rsid w:val="00030B55"/>
    <w:rsid w:val="00035D3B"/>
    <w:rsid w:val="00044711"/>
    <w:rsid w:val="00051BF7"/>
    <w:rsid w:val="00054586"/>
    <w:rsid w:val="00056491"/>
    <w:rsid w:val="000C32F8"/>
    <w:rsid w:val="000E13E2"/>
    <w:rsid w:val="000F3CA1"/>
    <w:rsid w:val="001037B4"/>
    <w:rsid w:val="001158BA"/>
    <w:rsid w:val="00122307"/>
    <w:rsid w:val="00123B1D"/>
    <w:rsid w:val="00126D81"/>
    <w:rsid w:val="00144CF9"/>
    <w:rsid w:val="00145A55"/>
    <w:rsid w:val="0015084D"/>
    <w:rsid w:val="0015563F"/>
    <w:rsid w:val="00163700"/>
    <w:rsid w:val="00166478"/>
    <w:rsid w:val="001817BE"/>
    <w:rsid w:val="00183CA7"/>
    <w:rsid w:val="0019080F"/>
    <w:rsid w:val="00191699"/>
    <w:rsid w:val="001938B8"/>
    <w:rsid w:val="00196AE5"/>
    <w:rsid w:val="00221339"/>
    <w:rsid w:val="00226226"/>
    <w:rsid w:val="00227BE2"/>
    <w:rsid w:val="002401F0"/>
    <w:rsid w:val="00252D5A"/>
    <w:rsid w:val="002536C2"/>
    <w:rsid w:val="00253B4A"/>
    <w:rsid w:val="00254D50"/>
    <w:rsid w:val="00256F3C"/>
    <w:rsid w:val="00263A59"/>
    <w:rsid w:val="00264033"/>
    <w:rsid w:val="0026656B"/>
    <w:rsid w:val="00275952"/>
    <w:rsid w:val="00277D7E"/>
    <w:rsid w:val="00280434"/>
    <w:rsid w:val="00283372"/>
    <w:rsid w:val="002943A5"/>
    <w:rsid w:val="002A0897"/>
    <w:rsid w:val="002A1B07"/>
    <w:rsid w:val="002A3F93"/>
    <w:rsid w:val="002B7962"/>
    <w:rsid w:val="002C5A1A"/>
    <w:rsid w:val="002E553A"/>
    <w:rsid w:val="002F1887"/>
    <w:rsid w:val="002F7C4F"/>
    <w:rsid w:val="00302BB5"/>
    <w:rsid w:val="00333F19"/>
    <w:rsid w:val="00335F91"/>
    <w:rsid w:val="003410D0"/>
    <w:rsid w:val="00344A5D"/>
    <w:rsid w:val="003459B4"/>
    <w:rsid w:val="00352A8C"/>
    <w:rsid w:val="00356AA6"/>
    <w:rsid w:val="00360E2C"/>
    <w:rsid w:val="00361F19"/>
    <w:rsid w:val="003620B5"/>
    <w:rsid w:val="00363B1F"/>
    <w:rsid w:val="00367105"/>
    <w:rsid w:val="003756E3"/>
    <w:rsid w:val="003821AE"/>
    <w:rsid w:val="003904BE"/>
    <w:rsid w:val="00397B98"/>
    <w:rsid w:val="003C3F7E"/>
    <w:rsid w:val="003C7FED"/>
    <w:rsid w:val="003D2DFC"/>
    <w:rsid w:val="003D47C9"/>
    <w:rsid w:val="003D4D8C"/>
    <w:rsid w:val="003D5E4E"/>
    <w:rsid w:val="003E4723"/>
    <w:rsid w:val="00415C97"/>
    <w:rsid w:val="0042708D"/>
    <w:rsid w:val="004357A9"/>
    <w:rsid w:val="004428AA"/>
    <w:rsid w:val="00443E4C"/>
    <w:rsid w:val="00475792"/>
    <w:rsid w:val="00480476"/>
    <w:rsid w:val="0048794A"/>
    <w:rsid w:val="00497087"/>
    <w:rsid w:val="004B62E9"/>
    <w:rsid w:val="004B6D82"/>
    <w:rsid w:val="004C000C"/>
    <w:rsid w:val="004C0EF0"/>
    <w:rsid w:val="004E29B3"/>
    <w:rsid w:val="004F1A70"/>
    <w:rsid w:val="004F606C"/>
    <w:rsid w:val="004F79AF"/>
    <w:rsid w:val="00500082"/>
    <w:rsid w:val="00501694"/>
    <w:rsid w:val="00510402"/>
    <w:rsid w:val="00510E46"/>
    <w:rsid w:val="00512610"/>
    <w:rsid w:val="00515B08"/>
    <w:rsid w:val="0052401C"/>
    <w:rsid w:val="0053263F"/>
    <w:rsid w:val="00542214"/>
    <w:rsid w:val="0055011E"/>
    <w:rsid w:val="00574E72"/>
    <w:rsid w:val="0057688F"/>
    <w:rsid w:val="00590D07"/>
    <w:rsid w:val="005A4CE1"/>
    <w:rsid w:val="005B4548"/>
    <w:rsid w:val="005E5D4B"/>
    <w:rsid w:val="005F2138"/>
    <w:rsid w:val="005F3065"/>
    <w:rsid w:val="0060146E"/>
    <w:rsid w:val="00611227"/>
    <w:rsid w:val="00611F1D"/>
    <w:rsid w:val="00611F63"/>
    <w:rsid w:val="0062313D"/>
    <w:rsid w:val="00643300"/>
    <w:rsid w:val="00653F78"/>
    <w:rsid w:val="00681AFE"/>
    <w:rsid w:val="00682AE8"/>
    <w:rsid w:val="00684E94"/>
    <w:rsid w:val="00686847"/>
    <w:rsid w:val="0069089D"/>
    <w:rsid w:val="00691D88"/>
    <w:rsid w:val="00692F20"/>
    <w:rsid w:val="006B128E"/>
    <w:rsid w:val="006C0CAD"/>
    <w:rsid w:val="006C153E"/>
    <w:rsid w:val="006D0D37"/>
    <w:rsid w:val="006D53F4"/>
    <w:rsid w:val="006F0F8F"/>
    <w:rsid w:val="006F43BC"/>
    <w:rsid w:val="00710381"/>
    <w:rsid w:val="00716EF0"/>
    <w:rsid w:val="00717E86"/>
    <w:rsid w:val="00725995"/>
    <w:rsid w:val="00732C2B"/>
    <w:rsid w:val="0074309E"/>
    <w:rsid w:val="00753EA9"/>
    <w:rsid w:val="00784D58"/>
    <w:rsid w:val="00791CE2"/>
    <w:rsid w:val="007929AF"/>
    <w:rsid w:val="0079414E"/>
    <w:rsid w:val="0079697B"/>
    <w:rsid w:val="007A1022"/>
    <w:rsid w:val="007A4B37"/>
    <w:rsid w:val="007C0E6A"/>
    <w:rsid w:val="007D60AB"/>
    <w:rsid w:val="007E445E"/>
    <w:rsid w:val="007E6A62"/>
    <w:rsid w:val="007E7D85"/>
    <w:rsid w:val="007F2AE3"/>
    <w:rsid w:val="007F7999"/>
    <w:rsid w:val="00800CC9"/>
    <w:rsid w:val="00811521"/>
    <w:rsid w:val="00817BD6"/>
    <w:rsid w:val="008533FE"/>
    <w:rsid w:val="00855F3E"/>
    <w:rsid w:val="00862C33"/>
    <w:rsid w:val="00872879"/>
    <w:rsid w:val="008918B0"/>
    <w:rsid w:val="00893199"/>
    <w:rsid w:val="008A0377"/>
    <w:rsid w:val="008B0E5F"/>
    <w:rsid w:val="008B1FD1"/>
    <w:rsid w:val="008B48AE"/>
    <w:rsid w:val="008D2A4E"/>
    <w:rsid w:val="008D6863"/>
    <w:rsid w:val="008E7E2D"/>
    <w:rsid w:val="008F20B8"/>
    <w:rsid w:val="008F7D64"/>
    <w:rsid w:val="009301A8"/>
    <w:rsid w:val="00942C8F"/>
    <w:rsid w:val="00944A48"/>
    <w:rsid w:val="00950B17"/>
    <w:rsid w:val="0095558F"/>
    <w:rsid w:val="00973BE7"/>
    <w:rsid w:val="009B38A0"/>
    <w:rsid w:val="009E7126"/>
    <w:rsid w:val="009F1026"/>
    <w:rsid w:val="009F4EB6"/>
    <w:rsid w:val="00A149E7"/>
    <w:rsid w:val="00A21BFE"/>
    <w:rsid w:val="00A24BFE"/>
    <w:rsid w:val="00A27850"/>
    <w:rsid w:val="00A31162"/>
    <w:rsid w:val="00A328DA"/>
    <w:rsid w:val="00A56131"/>
    <w:rsid w:val="00A764DF"/>
    <w:rsid w:val="00A86D18"/>
    <w:rsid w:val="00A87F93"/>
    <w:rsid w:val="00A93E31"/>
    <w:rsid w:val="00AA61CA"/>
    <w:rsid w:val="00AC0AAC"/>
    <w:rsid w:val="00AC607C"/>
    <w:rsid w:val="00AD5E49"/>
    <w:rsid w:val="00AE085B"/>
    <w:rsid w:val="00AE6389"/>
    <w:rsid w:val="00AF059E"/>
    <w:rsid w:val="00AF2D54"/>
    <w:rsid w:val="00B17D14"/>
    <w:rsid w:val="00B27F91"/>
    <w:rsid w:val="00B32E95"/>
    <w:rsid w:val="00B50129"/>
    <w:rsid w:val="00B50C03"/>
    <w:rsid w:val="00B549BD"/>
    <w:rsid w:val="00B80690"/>
    <w:rsid w:val="00B82D10"/>
    <w:rsid w:val="00B830F9"/>
    <w:rsid w:val="00B86B75"/>
    <w:rsid w:val="00BB6399"/>
    <w:rsid w:val="00BB7DA7"/>
    <w:rsid w:val="00BC0EDC"/>
    <w:rsid w:val="00BC48D5"/>
    <w:rsid w:val="00BC59CE"/>
    <w:rsid w:val="00C16BE4"/>
    <w:rsid w:val="00C23B1E"/>
    <w:rsid w:val="00C24B79"/>
    <w:rsid w:val="00C27A76"/>
    <w:rsid w:val="00C36279"/>
    <w:rsid w:val="00C40E29"/>
    <w:rsid w:val="00C40EAF"/>
    <w:rsid w:val="00C41EFF"/>
    <w:rsid w:val="00C44A40"/>
    <w:rsid w:val="00C510AA"/>
    <w:rsid w:val="00C54CAD"/>
    <w:rsid w:val="00C551ED"/>
    <w:rsid w:val="00C557DE"/>
    <w:rsid w:val="00C60284"/>
    <w:rsid w:val="00C62D32"/>
    <w:rsid w:val="00C7319E"/>
    <w:rsid w:val="00C8034B"/>
    <w:rsid w:val="00C94677"/>
    <w:rsid w:val="00C97AA2"/>
    <w:rsid w:val="00CA4FE7"/>
    <w:rsid w:val="00CC7F56"/>
    <w:rsid w:val="00CD672F"/>
    <w:rsid w:val="00CE028C"/>
    <w:rsid w:val="00CE5E5D"/>
    <w:rsid w:val="00CF5B9C"/>
    <w:rsid w:val="00CF69CF"/>
    <w:rsid w:val="00D058B9"/>
    <w:rsid w:val="00D06123"/>
    <w:rsid w:val="00D1677D"/>
    <w:rsid w:val="00D22D85"/>
    <w:rsid w:val="00D23CF1"/>
    <w:rsid w:val="00D26143"/>
    <w:rsid w:val="00D30998"/>
    <w:rsid w:val="00D34004"/>
    <w:rsid w:val="00D64159"/>
    <w:rsid w:val="00D678CC"/>
    <w:rsid w:val="00D82F21"/>
    <w:rsid w:val="00D94B08"/>
    <w:rsid w:val="00DB6EAC"/>
    <w:rsid w:val="00DC3338"/>
    <w:rsid w:val="00DC422B"/>
    <w:rsid w:val="00DC5617"/>
    <w:rsid w:val="00DE0A51"/>
    <w:rsid w:val="00DE0E6C"/>
    <w:rsid w:val="00DE3A8B"/>
    <w:rsid w:val="00DE45C2"/>
    <w:rsid w:val="00DE5DC0"/>
    <w:rsid w:val="00DF3408"/>
    <w:rsid w:val="00DF3420"/>
    <w:rsid w:val="00DF660B"/>
    <w:rsid w:val="00E06FCF"/>
    <w:rsid w:val="00E167A1"/>
    <w:rsid w:val="00E179B7"/>
    <w:rsid w:val="00E2078D"/>
    <w:rsid w:val="00E23E9E"/>
    <w:rsid w:val="00E315A3"/>
    <w:rsid w:val="00E45757"/>
    <w:rsid w:val="00E57E79"/>
    <w:rsid w:val="00E6225D"/>
    <w:rsid w:val="00E74A82"/>
    <w:rsid w:val="00E8745D"/>
    <w:rsid w:val="00E9181D"/>
    <w:rsid w:val="00E96163"/>
    <w:rsid w:val="00EA0B4A"/>
    <w:rsid w:val="00EA3AF1"/>
    <w:rsid w:val="00EA773C"/>
    <w:rsid w:val="00EB648F"/>
    <w:rsid w:val="00EC0862"/>
    <w:rsid w:val="00EC1F26"/>
    <w:rsid w:val="00EC5D0F"/>
    <w:rsid w:val="00F03508"/>
    <w:rsid w:val="00F17AB2"/>
    <w:rsid w:val="00F213B9"/>
    <w:rsid w:val="00F31864"/>
    <w:rsid w:val="00F43E8E"/>
    <w:rsid w:val="00F526EE"/>
    <w:rsid w:val="00F638BA"/>
    <w:rsid w:val="00F8504A"/>
    <w:rsid w:val="00F86ECA"/>
    <w:rsid w:val="00FA1925"/>
    <w:rsid w:val="00FA4E02"/>
    <w:rsid w:val="00FB5639"/>
    <w:rsid w:val="00FC7297"/>
    <w:rsid w:val="00FE3CD2"/>
    <w:rsid w:val="00FE4838"/>
    <w:rsid w:val="00FE4F3F"/>
    <w:rsid w:val="00FE78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9F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E55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E553A"/>
    <w:rPr>
      <w:rFonts w:ascii="Lucida Grande" w:hAnsi="Lucida Grande" w:cs="Lucida Grande"/>
      <w:sz w:val="18"/>
      <w:szCs w:val="18"/>
    </w:rPr>
  </w:style>
  <w:style w:type="paragraph" w:styleId="ListParagraph">
    <w:name w:val="List Paragraph"/>
    <w:basedOn w:val="Normal"/>
    <w:rsid w:val="00B830F9"/>
    <w:pPr>
      <w:ind w:left="720"/>
      <w:contextualSpacing/>
    </w:pPr>
  </w:style>
  <w:style w:type="character" w:styleId="CommentReference">
    <w:name w:val="annotation reference"/>
    <w:basedOn w:val="DefaultParagraphFont"/>
    <w:rsid w:val="00333F19"/>
    <w:rPr>
      <w:sz w:val="18"/>
      <w:szCs w:val="18"/>
    </w:rPr>
  </w:style>
  <w:style w:type="paragraph" w:styleId="CommentText">
    <w:name w:val="annotation text"/>
    <w:basedOn w:val="Normal"/>
    <w:link w:val="CommentTextChar"/>
    <w:rsid w:val="00333F19"/>
  </w:style>
  <w:style w:type="character" w:customStyle="1" w:styleId="CommentTextChar">
    <w:name w:val="Comment Text Char"/>
    <w:basedOn w:val="DefaultParagraphFont"/>
    <w:link w:val="CommentText"/>
    <w:rsid w:val="00333F19"/>
  </w:style>
  <w:style w:type="paragraph" w:styleId="CommentSubject">
    <w:name w:val="annotation subject"/>
    <w:basedOn w:val="CommentText"/>
    <w:next w:val="CommentText"/>
    <w:link w:val="CommentSubjectChar"/>
    <w:rsid w:val="00333F19"/>
    <w:rPr>
      <w:b/>
      <w:bCs/>
      <w:sz w:val="20"/>
      <w:szCs w:val="20"/>
    </w:rPr>
  </w:style>
  <w:style w:type="character" w:customStyle="1" w:styleId="CommentSubjectChar">
    <w:name w:val="Comment Subject Char"/>
    <w:basedOn w:val="CommentTextChar"/>
    <w:link w:val="CommentSubject"/>
    <w:rsid w:val="00333F1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E55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E553A"/>
    <w:rPr>
      <w:rFonts w:ascii="Lucida Grande" w:hAnsi="Lucida Grande" w:cs="Lucida Grande"/>
      <w:sz w:val="18"/>
      <w:szCs w:val="18"/>
    </w:rPr>
  </w:style>
  <w:style w:type="paragraph" w:styleId="ListParagraph">
    <w:name w:val="List Paragraph"/>
    <w:basedOn w:val="Normal"/>
    <w:rsid w:val="00B830F9"/>
    <w:pPr>
      <w:ind w:left="720"/>
      <w:contextualSpacing/>
    </w:pPr>
  </w:style>
  <w:style w:type="character" w:styleId="CommentReference">
    <w:name w:val="annotation reference"/>
    <w:basedOn w:val="DefaultParagraphFont"/>
    <w:rsid w:val="00333F19"/>
    <w:rPr>
      <w:sz w:val="18"/>
      <w:szCs w:val="18"/>
    </w:rPr>
  </w:style>
  <w:style w:type="paragraph" w:styleId="CommentText">
    <w:name w:val="annotation text"/>
    <w:basedOn w:val="Normal"/>
    <w:link w:val="CommentTextChar"/>
    <w:rsid w:val="00333F19"/>
  </w:style>
  <w:style w:type="character" w:customStyle="1" w:styleId="CommentTextChar">
    <w:name w:val="Comment Text Char"/>
    <w:basedOn w:val="DefaultParagraphFont"/>
    <w:link w:val="CommentText"/>
    <w:rsid w:val="00333F19"/>
  </w:style>
  <w:style w:type="paragraph" w:styleId="CommentSubject">
    <w:name w:val="annotation subject"/>
    <w:basedOn w:val="CommentText"/>
    <w:next w:val="CommentText"/>
    <w:link w:val="CommentSubjectChar"/>
    <w:rsid w:val="00333F19"/>
    <w:rPr>
      <w:b/>
      <w:bCs/>
      <w:sz w:val="20"/>
      <w:szCs w:val="20"/>
    </w:rPr>
  </w:style>
  <w:style w:type="character" w:customStyle="1" w:styleId="CommentSubjectChar">
    <w:name w:val="Comment Subject Char"/>
    <w:basedOn w:val="CommentTextChar"/>
    <w:link w:val="CommentSubject"/>
    <w:rsid w:val="00333F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83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3242</Words>
  <Characters>18482</Characters>
  <Application>Microsoft Macintosh Word</Application>
  <DocSecurity>0</DocSecurity>
  <Lines>154</Lines>
  <Paragraphs>43</Paragraphs>
  <ScaleCrop>false</ScaleCrop>
  <Company/>
  <LinksUpToDate>false</LinksUpToDate>
  <CharactersWithSpaces>21681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Brown</dc:creator>
  <cp:lastModifiedBy>Chris Brown</cp:lastModifiedBy>
  <cp:revision>250</cp:revision>
  <dcterms:created xsi:type="dcterms:W3CDTF">2017-09-08T00:21:00Z</dcterms:created>
  <dcterms:modified xsi:type="dcterms:W3CDTF">2017-09-27T12:06:00Z</dcterms:modified>
</cp:coreProperties>
</file>